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54" w:rsidRDefault="00D21F1D">
      <w:pPr>
        <w:jc w:val="center"/>
        <w:outlineLvl w:val="0"/>
        <w:rPr>
          <w:rFonts w:eastAsia="楷体_GB2312"/>
          <w:b/>
          <w:sz w:val="44"/>
          <w:szCs w:val="44"/>
        </w:rPr>
      </w:pPr>
      <w:bookmarkStart w:id="0" w:name="_Toc3035"/>
      <w:r>
        <w:rPr>
          <w:rFonts w:eastAsia="楷体_GB2312"/>
          <w:b/>
          <w:sz w:val="44"/>
          <w:szCs w:val="44"/>
        </w:rPr>
        <w:t>暨南大学本科实验报告专用纸</w:t>
      </w:r>
      <w:bookmarkEnd w:id="0"/>
    </w:p>
    <w:p w:rsidR="00565354" w:rsidRDefault="00D21F1D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课程名称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java</w:t>
      </w:r>
      <w:r>
        <w:rPr>
          <w:rFonts w:ascii="楷体" w:eastAsia="楷体" w:hAnsi="楷体" w:cs="楷体" w:hint="eastAsia"/>
          <w:sz w:val="28"/>
          <w:szCs w:val="28"/>
          <w:u w:val="single"/>
        </w:rPr>
        <w:t>程序设计实验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成绩评定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</w:p>
    <w:p w:rsidR="00565354" w:rsidRDefault="00D21F1D">
      <w:pPr>
        <w:spacing w:line="420" w:lineRule="exac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实验项目名称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学生成绩计算方法</w:t>
      </w:r>
      <w:r>
        <w:rPr>
          <w:rFonts w:ascii="楷体" w:eastAsia="楷体" w:hAnsi="楷体" w:cs="楷体" w:hint="eastAsia"/>
          <w:sz w:val="28"/>
          <w:szCs w:val="36"/>
          <w:u w:val="single"/>
        </w:rPr>
        <w:t xml:space="preserve">       </w:t>
      </w:r>
      <w:r>
        <w:rPr>
          <w:rFonts w:ascii="楷体" w:eastAsia="楷体" w:hAnsi="楷体" w:cs="楷体" w:hint="eastAsia"/>
          <w:sz w:val="28"/>
          <w:szCs w:val="36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指导教师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张庆丰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</w:p>
    <w:p w:rsidR="00565354" w:rsidRDefault="00D21F1D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实验项目编号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4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0806016902</w:t>
      </w:r>
      <w:r>
        <w:rPr>
          <w:rFonts w:ascii="楷体" w:eastAsia="楷体" w:hAnsi="楷体" w:cs="楷体" w:hint="eastAsia"/>
          <w:sz w:val="24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实验项目类型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实验地点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>N502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</w:p>
    <w:p w:rsidR="00565354" w:rsidRDefault="00D21F1D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学生姓名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 w:rsidR="002D73C1">
        <w:rPr>
          <w:rFonts w:ascii="楷体" w:eastAsia="楷体" w:hAnsi="楷体" w:cs="楷体" w:hint="eastAsia"/>
          <w:sz w:val="28"/>
          <w:szCs w:val="28"/>
          <w:u w:val="single"/>
        </w:rPr>
        <w:t>张印祺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</w:rPr>
        <w:t>学号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2D73C1">
        <w:rPr>
          <w:rFonts w:ascii="楷体" w:eastAsia="楷体" w:hAnsi="楷体" w:cs="楷体" w:hint="eastAsia"/>
          <w:sz w:val="28"/>
          <w:szCs w:val="28"/>
          <w:u w:val="single"/>
        </w:rPr>
        <w:t>2018051948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</w:t>
      </w:r>
    </w:p>
    <w:p w:rsidR="00565354" w:rsidRDefault="00D21F1D">
      <w:pPr>
        <w:numPr>
          <w:ins w:id="1" w:author="MC SYSTEM" w:date="2006-06-11T14:06:00Z"/>
        </w:num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学院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信息科学技术学院</w:t>
      </w:r>
      <w:r w:rsidR="002D73C1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系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计算机科学系</w:t>
      </w:r>
      <w:r>
        <w:rPr>
          <w:rFonts w:ascii="楷体" w:eastAsia="楷体" w:hAnsi="楷体" w:cs="楷体" w:hint="eastAsia"/>
          <w:sz w:val="28"/>
          <w:szCs w:val="28"/>
        </w:rPr>
        <w:t>专业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2D73C1">
        <w:rPr>
          <w:rFonts w:ascii="楷体" w:eastAsia="楷体" w:hAnsi="楷体" w:cs="楷体" w:hint="eastAsia"/>
          <w:sz w:val="28"/>
          <w:szCs w:val="28"/>
          <w:u w:val="single"/>
        </w:rPr>
        <w:t>网络</w:t>
      </w:r>
      <w:r>
        <w:rPr>
          <w:rFonts w:ascii="楷体" w:eastAsia="楷体" w:hAnsi="楷体" w:cs="楷体" w:hint="eastAsia"/>
          <w:sz w:val="28"/>
          <w:szCs w:val="28"/>
          <w:u w:val="single"/>
        </w:rPr>
        <w:t>工程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   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</w:p>
    <w:p w:rsidR="00565354" w:rsidRDefault="00D21F1D">
      <w:pPr>
        <w:spacing w:line="420" w:lineRule="exact"/>
        <w:rPr>
          <w:rFonts w:ascii="楷体" w:eastAsia="楷体" w:hAnsi="楷体" w:cs="楷体"/>
          <w:sz w:val="28"/>
          <w:szCs w:val="28"/>
          <w:u w:val="single"/>
        </w:rPr>
      </w:pPr>
      <w:r>
        <w:rPr>
          <w:rFonts w:ascii="楷体" w:eastAsia="楷体" w:hAnsi="楷体" w:cs="楷体" w:hint="eastAsia"/>
          <w:sz w:val="28"/>
          <w:szCs w:val="28"/>
        </w:rPr>
        <w:t>实验时间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2020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年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10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28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午～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10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28 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  <w:u w:val="single"/>
        </w:rPr>
        <w:t>下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午</w:t>
      </w:r>
    </w:p>
    <w:p w:rsidR="00565354" w:rsidRDefault="00D21F1D">
      <w:pPr>
        <w:outlineLvl w:val="0"/>
        <w:rPr>
          <w:b/>
          <w:bCs/>
          <w:sz w:val="30"/>
          <w:szCs w:val="30"/>
        </w:rPr>
      </w:pPr>
      <w:bookmarkStart w:id="2" w:name="_Toc3540"/>
      <w:r>
        <w:rPr>
          <w:rFonts w:hint="eastAsia"/>
          <w:b/>
          <w:bCs/>
          <w:sz w:val="30"/>
          <w:szCs w:val="30"/>
        </w:rPr>
        <w:t>一、实验目的</w:t>
      </w:r>
      <w:bookmarkEnd w:id="2"/>
    </w:p>
    <w:p w:rsidR="00565354" w:rsidRDefault="00D21F1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掌握方法重载的运用</w:t>
      </w:r>
    </w:p>
    <w:p w:rsidR="00565354" w:rsidRDefault="00D21F1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掌握方法调用</w:t>
      </w:r>
    </w:p>
    <w:p w:rsidR="00565354" w:rsidRDefault="00D21F1D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掌握类以及其基本结构</w:t>
      </w:r>
    </w:p>
    <w:p w:rsidR="00565354" w:rsidRDefault="00565354">
      <w:pPr>
        <w:rPr>
          <w:sz w:val="24"/>
        </w:rPr>
      </w:pPr>
    </w:p>
    <w:p w:rsidR="00565354" w:rsidRDefault="00D21F1D">
      <w:pPr>
        <w:outlineLvl w:val="0"/>
        <w:rPr>
          <w:sz w:val="30"/>
          <w:szCs w:val="30"/>
        </w:rPr>
      </w:pPr>
      <w:bookmarkStart w:id="3" w:name="_Toc24925"/>
      <w:r>
        <w:rPr>
          <w:rFonts w:hint="eastAsia"/>
          <w:b/>
          <w:bCs/>
          <w:sz w:val="30"/>
          <w:szCs w:val="30"/>
        </w:rPr>
        <w:t>二、实验要求</w:t>
      </w:r>
      <w:bookmarkEnd w:id="3"/>
    </w:p>
    <w:p w:rsidR="00565354" w:rsidRDefault="00D21F1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类，要求</w:t>
      </w:r>
      <w:r>
        <w:rPr>
          <w:rFonts w:hint="eastAsia"/>
          <w:sz w:val="24"/>
        </w:rPr>
        <w:t>:</w:t>
      </w:r>
    </w:p>
    <w:p w:rsidR="00565354" w:rsidRDefault="00D21F1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要求有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两个成员变量</w:t>
      </w:r>
    </w:p>
    <w:p w:rsidR="00565354" w:rsidRDefault="00D21F1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方法要实现姓名和成绩的输出、初试成绩的输入和增加分数的方法（每学习十个时间分数就加一分）</w:t>
      </w:r>
    </w:p>
    <w:p w:rsidR="00565354" w:rsidRDefault="00D21F1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实现两种方法重载</w:t>
      </w:r>
    </w:p>
    <w:p w:rsidR="00565354" w:rsidRDefault="00D21F1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主类中要求定义两个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类，并实现每一种方法，最后输出成绩。</w:t>
      </w:r>
    </w:p>
    <w:p w:rsidR="00565354" w:rsidRDefault="00565354">
      <w:pPr>
        <w:rPr>
          <w:sz w:val="24"/>
        </w:rPr>
      </w:pPr>
    </w:p>
    <w:p w:rsidR="00565354" w:rsidRDefault="00D21F1D">
      <w:pPr>
        <w:outlineLvl w:val="0"/>
        <w:rPr>
          <w:b/>
          <w:bCs/>
          <w:sz w:val="30"/>
          <w:szCs w:val="30"/>
        </w:rPr>
      </w:pPr>
      <w:bookmarkStart w:id="4" w:name="_Toc17556"/>
      <w:r>
        <w:rPr>
          <w:rFonts w:hint="eastAsia"/>
          <w:b/>
          <w:bCs/>
          <w:sz w:val="30"/>
          <w:szCs w:val="30"/>
        </w:rPr>
        <w:t>三、程序代码</w:t>
      </w:r>
      <w:bookmarkEnd w:id="4"/>
    </w:p>
    <w:p w:rsidR="00CB203D" w:rsidRDefault="00CB203D" w:rsidP="00CB20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 xml:space="preserve"> java.util.Scanner;</w:t>
      </w:r>
    </w:p>
    <w:p w:rsidR="00565354" w:rsidRPr="00CB203D" w:rsidRDefault="0056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Grade {</w:t>
      </w:r>
    </w:p>
    <w:p w:rsidR="00565354" w:rsidRDefault="0056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</w:rPr>
        <w:t>args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hAnsi="Consolas" w:cs="Consolas"/>
          <w:color w:val="3F7F5F"/>
          <w:kern w:val="0"/>
          <w:sz w:val="24"/>
        </w:rPr>
        <w:t xml:space="preserve"> Auto-generated method stub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 xml:space="preserve">Student </w:t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</w:rPr>
        <w:t>student2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Student();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student2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</w:rPr>
        <w:t>"xiaoming"</w:t>
      </w:r>
      <w:r>
        <w:rPr>
          <w:rFonts w:ascii="Consolas" w:hAnsi="Consolas" w:cs="Consolas"/>
          <w:color w:val="000000"/>
          <w:kern w:val="0"/>
          <w:sz w:val="24"/>
        </w:rPr>
        <w:t>,10);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.</w:t>
      </w:r>
      <w:r>
        <w:rPr>
          <w:rFonts w:ascii="Consolas" w:hAnsi="Consolas" w:cs="Consolas"/>
          <w:color w:val="0000C0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2A00FF"/>
          <w:kern w:val="0"/>
          <w:sz w:val="24"/>
        </w:rPr>
        <w:t>"xiaohong"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"Please enter the student1's score"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.getscore();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.study(10);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  <w:u w:val="single"/>
        </w:rPr>
        <w:t>student2</w:t>
      </w:r>
      <w:r>
        <w:rPr>
          <w:rFonts w:ascii="Consolas" w:hAnsi="Consolas" w:cs="Consolas"/>
          <w:color w:val="000000"/>
          <w:kern w:val="0"/>
          <w:sz w:val="24"/>
        </w:rPr>
        <w:t>.study(44);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"student1's information:"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student1</w:t>
      </w:r>
      <w:r>
        <w:rPr>
          <w:rFonts w:ascii="Consolas" w:hAnsi="Consolas" w:cs="Consolas"/>
          <w:color w:val="000000"/>
          <w:kern w:val="0"/>
          <w:sz w:val="24"/>
        </w:rPr>
        <w:t>.output();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"student1's information:"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student2</w:t>
      </w:r>
      <w:r>
        <w:rPr>
          <w:rFonts w:ascii="Consolas" w:hAnsi="Consolas" w:cs="Consolas"/>
          <w:color w:val="000000"/>
          <w:kern w:val="0"/>
          <w:sz w:val="24"/>
        </w:rPr>
        <w:t>.output();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56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Student 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study(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</w:rPr>
        <w:t>time</w:t>
      </w:r>
      <w:r>
        <w:rPr>
          <w:rFonts w:ascii="Consolas" w:hAnsi="Consolas" w:cs="Consolas"/>
          <w:color w:val="000000"/>
          <w:kern w:val="0"/>
          <w:sz w:val="24"/>
        </w:rPr>
        <w:t>)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+</w:t>
      </w:r>
      <w:r>
        <w:rPr>
          <w:rFonts w:ascii="Consolas" w:hAnsi="Consolas" w:cs="Consolas"/>
          <w:color w:val="6A3E3E"/>
          <w:kern w:val="0"/>
          <w:sz w:val="24"/>
        </w:rPr>
        <w:t>time</w:t>
      </w:r>
      <w:r>
        <w:rPr>
          <w:rFonts w:ascii="Consolas" w:hAnsi="Consolas" w:cs="Consolas"/>
          <w:color w:val="000000"/>
          <w:kern w:val="0"/>
          <w:sz w:val="24"/>
        </w:rPr>
        <w:t>/10;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output()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.print(</w:t>
      </w:r>
      <w:r>
        <w:rPr>
          <w:rFonts w:ascii="Consolas" w:hAnsi="Consolas" w:cs="Consolas"/>
          <w:color w:val="2A00FF"/>
          <w:kern w:val="0"/>
          <w:sz w:val="24"/>
        </w:rPr>
        <w:t>"the name is 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</w:t>
      </w:r>
      <w:r>
        <w:rPr>
          <w:rFonts w:ascii="Consolas" w:hAnsi="Consolas" w:cs="Consolas"/>
          <w:color w:val="000000"/>
          <w:kern w:val="0"/>
          <w:sz w:val="24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0000C0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.print(</w:t>
      </w:r>
      <w:r>
        <w:rPr>
          <w:rFonts w:ascii="Consolas" w:hAnsi="Consolas" w:cs="Consolas"/>
          <w:color w:val="2A00FF"/>
          <w:kern w:val="0"/>
          <w:sz w:val="24"/>
        </w:rPr>
        <w:t>"the score is 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getscore()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u w:val="single"/>
        </w:rPr>
        <w:t>grade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in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6A3E3E"/>
          <w:kern w:val="0"/>
          <w:sz w:val="24"/>
        </w:rPr>
        <w:t>grade</w:t>
      </w:r>
      <w:r>
        <w:rPr>
          <w:rFonts w:ascii="Consolas" w:hAnsi="Consolas" w:cs="Consolas"/>
          <w:color w:val="000000"/>
          <w:kern w:val="0"/>
          <w:sz w:val="24"/>
        </w:rPr>
        <w:t>.nextInt();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Student()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2A00FF"/>
          <w:kern w:val="0"/>
          <w:sz w:val="24"/>
        </w:rPr>
        <w:t>""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=0;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 xml:space="preserve">Student(String </w:t>
      </w:r>
      <w:r>
        <w:rPr>
          <w:rFonts w:ascii="Consolas" w:hAnsi="Consolas" w:cs="Consolas"/>
          <w:color w:val="6A3E3E"/>
          <w:kern w:val="0"/>
          <w:sz w:val="24"/>
        </w:rPr>
        <w:t>s1</w:t>
      </w:r>
      <w:r>
        <w:rPr>
          <w:rFonts w:ascii="Consolas" w:hAnsi="Consolas" w:cs="Consolas"/>
          <w:color w:val="000000"/>
          <w:kern w:val="0"/>
          <w:sz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)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{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6A3E3E"/>
          <w:kern w:val="0"/>
          <w:sz w:val="24"/>
        </w:rPr>
        <w:t>s1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C0"/>
          <w:kern w:val="0"/>
          <w:sz w:val="24"/>
        </w:rPr>
        <w:t>score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565354" w:rsidRDefault="00D21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:rsidR="00565354" w:rsidRDefault="00565354">
      <w:pPr>
        <w:rPr>
          <w:sz w:val="24"/>
        </w:rPr>
      </w:pPr>
    </w:p>
    <w:p w:rsidR="00565354" w:rsidRDefault="00565354">
      <w:pPr>
        <w:rPr>
          <w:b/>
          <w:bCs/>
          <w:sz w:val="28"/>
        </w:rPr>
      </w:pPr>
    </w:p>
    <w:p w:rsidR="00565354" w:rsidRDefault="00D21F1D">
      <w:pPr>
        <w:outlineLvl w:val="0"/>
        <w:rPr>
          <w:b/>
          <w:bCs/>
          <w:sz w:val="30"/>
          <w:szCs w:val="30"/>
        </w:rPr>
      </w:pPr>
      <w:bookmarkStart w:id="5" w:name="_Toc745"/>
      <w:r>
        <w:rPr>
          <w:rFonts w:hint="eastAsia"/>
          <w:b/>
          <w:bCs/>
          <w:sz w:val="30"/>
          <w:szCs w:val="30"/>
        </w:rPr>
        <w:t>四、实验结果</w:t>
      </w:r>
      <w:bookmarkEnd w:id="5"/>
    </w:p>
    <w:p w:rsidR="00565354" w:rsidRDefault="00CB203D">
      <w:r w:rsidRPr="00CB203D">
        <w:rPr>
          <w:noProof/>
        </w:rPr>
        <w:drawing>
          <wp:inline distT="0" distB="0" distL="0" distR="0">
            <wp:extent cx="5274310" cy="2714454"/>
            <wp:effectExtent l="0" t="0" r="2540" b="0"/>
            <wp:docPr id="1" name="图片 1" descr="C:\Users\User\AppData\Local\Temp\1608387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83873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54" w:rsidRDefault="00565354"/>
    <w:p w:rsidR="00565354" w:rsidRDefault="00D21F1D">
      <w:pPr>
        <w:outlineLvl w:val="0"/>
        <w:rPr>
          <w:b/>
          <w:bCs/>
          <w:sz w:val="30"/>
          <w:szCs w:val="30"/>
        </w:rPr>
      </w:pPr>
      <w:bookmarkStart w:id="6" w:name="_Toc19370"/>
      <w:r>
        <w:rPr>
          <w:rFonts w:hint="eastAsia"/>
          <w:b/>
          <w:bCs/>
          <w:sz w:val="30"/>
          <w:szCs w:val="30"/>
        </w:rPr>
        <w:t>五、感悟与提升</w:t>
      </w:r>
      <w:bookmarkEnd w:id="6"/>
    </w:p>
    <w:p w:rsidR="00FA417E" w:rsidRPr="00FA417E" w:rsidRDefault="00FA417E" w:rsidP="00FA417E">
      <w:pPr>
        <w:rPr>
          <w:sz w:val="24"/>
        </w:rPr>
      </w:pPr>
      <w:r w:rsidRPr="00FA417E">
        <w:rPr>
          <w:sz w:val="24"/>
        </w:rPr>
        <w:t>方法重载（</w:t>
      </w:r>
      <w:r w:rsidRPr="00FA417E">
        <w:rPr>
          <w:sz w:val="24"/>
        </w:rPr>
        <w:t>Overloading</w:t>
      </w:r>
      <w:r w:rsidRPr="00FA417E">
        <w:rPr>
          <w:sz w:val="24"/>
        </w:rPr>
        <w:t>）：如果有两个方法的方法名相同，但参数不一致，哪么可以说一个方法是另一个方法的重载。</w:t>
      </w:r>
      <w:r w:rsidRPr="00FA417E">
        <w:rPr>
          <w:sz w:val="24"/>
        </w:rPr>
        <w:t xml:space="preserve"> </w:t>
      </w:r>
      <w:r w:rsidRPr="00FA417E">
        <w:rPr>
          <w:sz w:val="24"/>
        </w:rPr>
        <w:t>具体说明如下：</w:t>
      </w:r>
    </w:p>
    <w:p w:rsidR="00FA417E" w:rsidRPr="00FA417E" w:rsidRDefault="00FA417E" w:rsidP="00FA417E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A417E">
        <w:rPr>
          <w:sz w:val="24"/>
        </w:rPr>
        <w:t>方法名相同</w:t>
      </w:r>
    </w:p>
    <w:p w:rsidR="00FA417E" w:rsidRPr="00FA417E" w:rsidRDefault="00FA417E" w:rsidP="00FA417E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A417E">
        <w:rPr>
          <w:sz w:val="24"/>
        </w:rPr>
        <w:t>方法的参数类型，参数个不一样</w:t>
      </w:r>
    </w:p>
    <w:p w:rsidR="00FA417E" w:rsidRPr="00FA417E" w:rsidRDefault="00FA417E" w:rsidP="00FA417E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A417E">
        <w:rPr>
          <w:sz w:val="24"/>
        </w:rPr>
        <w:t>方法的返回类型可以不相同</w:t>
      </w:r>
    </w:p>
    <w:p w:rsidR="00FA417E" w:rsidRPr="00FA417E" w:rsidRDefault="00FA417E" w:rsidP="00FA417E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A417E">
        <w:rPr>
          <w:sz w:val="24"/>
        </w:rPr>
        <w:t>方法的修饰符可以不相同</w:t>
      </w:r>
    </w:p>
    <w:p w:rsidR="00FA417E" w:rsidRPr="00FA417E" w:rsidRDefault="00FA417E" w:rsidP="00FA417E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A417E">
        <w:rPr>
          <w:sz w:val="24"/>
        </w:rPr>
        <w:t xml:space="preserve">main </w:t>
      </w:r>
      <w:r w:rsidRPr="00FA417E">
        <w:rPr>
          <w:sz w:val="24"/>
        </w:rPr>
        <w:t>方法也可以被重载</w:t>
      </w:r>
    </w:p>
    <w:p w:rsidR="00565354" w:rsidRPr="00FA417E" w:rsidRDefault="00FA417E">
      <w:pPr>
        <w:rPr>
          <w:sz w:val="24"/>
        </w:rPr>
      </w:pPr>
      <w:r w:rsidRPr="00FA417E">
        <w:rPr>
          <w:rFonts w:hint="eastAsia"/>
          <w:sz w:val="24"/>
        </w:rPr>
        <w:t>重写和重载区别：</w:t>
      </w:r>
    </w:p>
    <w:p w:rsidR="00FA417E" w:rsidRPr="00FA417E" w:rsidRDefault="00FA417E" w:rsidP="00FA417E">
      <w:pPr>
        <w:rPr>
          <w:sz w:val="24"/>
        </w:rPr>
      </w:pPr>
      <w:r w:rsidRPr="00FA417E">
        <w:rPr>
          <w:sz w:val="24"/>
        </w:rPr>
        <w:t>重载：方法名一致即可，访问修饰符、返回值类型无关，然后不同的重载方法参数列表的参数的顺序，类型，数量进行变换即可。</w:t>
      </w:r>
    </w:p>
    <w:p w:rsidR="00FA417E" w:rsidRPr="00FA417E" w:rsidRDefault="00FA417E" w:rsidP="00FA417E">
      <w:pPr>
        <w:rPr>
          <w:sz w:val="24"/>
        </w:rPr>
      </w:pPr>
      <w:bookmarkStart w:id="7" w:name="_GoBack"/>
      <w:bookmarkEnd w:id="7"/>
      <w:r w:rsidRPr="00FA417E">
        <w:rPr>
          <w:sz w:val="24"/>
        </w:rPr>
        <w:t>重写：重写方法的访问修饰符可以不同，但访问权限需要比父类中的大，比如</w:t>
      </w:r>
      <w:r w:rsidRPr="00FA417E">
        <w:rPr>
          <w:sz w:val="24"/>
        </w:rPr>
        <w:t>protected</w:t>
      </w:r>
      <w:r w:rsidRPr="00FA417E">
        <w:rPr>
          <w:sz w:val="24"/>
        </w:rPr>
        <w:t>修饰的方法重写的时候可以重写为</w:t>
      </w:r>
      <w:r w:rsidRPr="00FA417E">
        <w:rPr>
          <w:sz w:val="24"/>
        </w:rPr>
        <w:t>public</w:t>
      </w:r>
      <w:r w:rsidRPr="00FA417E">
        <w:rPr>
          <w:sz w:val="24"/>
        </w:rPr>
        <w:t>类型。返回值类型可以是父类中方法返回值类型的子类，比如父类中的方法返回</w:t>
      </w:r>
      <w:r w:rsidRPr="00FA417E">
        <w:rPr>
          <w:sz w:val="24"/>
        </w:rPr>
        <w:t>Object</w:t>
      </w:r>
      <w:r w:rsidRPr="00FA417E">
        <w:rPr>
          <w:sz w:val="24"/>
        </w:rPr>
        <w:t>类型，我们自己有一个类叫做</w:t>
      </w:r>
      <w:r w:rsidRPr="00FA417E">
        <w:rPr>
          <w:sz w:val="24"/>
        </w:rPr>
        <w:t>Student</w:t>
      </w:r>
      <w:r w:rsidRPr="00FA417E">
        <w:rPr>
          <w:sz w:val="24"/>
        </w:rPr>
        <w:t>类，然后我们在重写这个返回</w:t>
      </w:r>
      <w:r w:rsidRPr="00FA417E">
        <w:rPr>
          <w:sz w:val="24"/>
        </w:rPr>
        <w:t>Object</w:t>
      </w:r>
      <w:r w:rsidRPr="00FA417E">
        <w:rPr>
          <w:sz w:val="24"/>
        </w:rPr>
        <w:t>的方法时可以重写为返回</w:t>
      </w:r>
      <w:r w:rsidRPr="00FA417E">
        <w:rPr>
          <w:sz w:val="24"/>
        </w:rPr>
        <w:t>Student</w:t>
      </w:r>
      <w:r w:rsidRPr="00FA417E">
        <w:rPr>
          <w:sz w:val="24"/>
        </w:rPr>
        <w:t>类型。方法标签需要一致。</w:t>
      </w:r>
    </w:p>
    <w:p w:rsidR="00FA417E" w:rsidRPr="00FA417E" w:rsidRDefault="00FA417E">
      <w:pPr>
        <w:rPr>
          <w:rFonts w:hint="eastAsia"/>
          <w:sz w:val="24"/>
        </w:rPr>
      </w:pPr>
    </w:p>
    <w:sectPr w:rsidR="00FA417E" w:rsidRPr="00FA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1D" w:rsidRDefault="00D21F1D" w:rsidP="00CB203D">
      <w:r>
        <w:separator/>
      </w:r>
    </w:p>
  </w:endnote>
  <w:endnote w:type="continuationSeparator" w:id="0">
    <w:p w:rsidR="00D21F1D" w:rsidRDefault="00D21F1D" w:rsidP="00CB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1D" w:rsidRDefault="00D21F1D" w:rsidP="00CB203D">
      <w:r>
        <w:separator/>
      </w:r>
    </w:p>
  </w:footnote>
  <w:footnote w:type="continuationSeparator" w:id="0">
    <w:p w:rsidR="00D21F1D" w:rsidRDefault="00D21F1D" w:rsidP="00CB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1D034D"/>
    <w:multiLevelType w:val="singleLevel"/>
    <w:tmpl w:val="9D1D034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AD47A694"/>
    <w:multiLevelType w:val="singleLevel"/>
    <w:tmpl w:val="AD47A6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25376D7"/>
    <w:multiLevelType w:val="singleLevel"/>
    <w:tmpl w:val="D25376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5F1C795"/>
    <w:multiLevelType w:val="singleLevel"/>
    <w:tmpl w:val="05F1C7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67D1E45"/>
    <w:multiLevelType w:val="hybridMultilevel"/>
    <w:tmpl w:val="F406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6F3596"/>
    <w:multiLevelType w:val="multilevel"/>
    <w:tmpl w:val="E8F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54"/>
    <w:rsid w:val="002D73C1"/>
    <w:rsid w:val="00565354"/>
    <w:rsid w:val="00AD2004"/>
    <w:rsid w:val="00CB203D"/>
    <w:rsid w:val="00D21F1D"/>
    <w:rsid w:val="00FA417E"/>
    <w:rsid w:val="0F7940BF"/>
    <w:rsid w:val="7AA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0A4E8"/>
  <w15:docId w15:val="{BC47F28D-FA07-40DA-B80A-01C90EC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B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B2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FA4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FA4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glx666</dc:creator>
  <cp:lastModifiedBy>张印祺</cp:lastModifiedBy>
  <cp:revision>2</cp:revision>
  <dcterms:created xsi:type="dcterms:W3CDTF">2020-12-19T14:27:00Z</dcterms:created>
  <dcterms:modified xsi:type="dcterms:W3CDTF">2020-12-19T14:27:00Z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