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291" w:rsidRDefault="00A24D36">
      <w:pPr>
        <w:jc w:val="center"/>
        <w:outlineLvl w:val="0"/>
        <w:rPr>
          <w:rFonts w:eastAsia="楷体_GB2312"/>
          <w:b/>
          <w:sz w:val="44"/>
          <w:szCs w:val="44"/>
        </w:rPr>
      </w:pPr>
      <w:bookmarkStart w:id="0" w:name="_Toc4313"/>
      <w:r>
        <w:rPr>
          <w:rFonts w:eastAsia="楷体_GB2312"/>
          <w:b/>
          <w:sz w:val="44"/>
          <w:szCs w:val="44"/>
        </w:rPr>
        <w:t>暨南大学本科实验报告专用纸</w:t>
      </w:r>
      <w:bookmarkEnd w:id="0"/>
    </w:p>
    <w:p w:rsidR="00B16291" w:rsidRDefault="00A24D36">
      <w:pPr>
        <w:spacing w:line="420" w:lineRule="exact"/>
        <w:rPr>
          <w:rFonts w:ascii="楷体" w:eastAsia="楷体" w:hAnsi="楷体" w:cs="楷体"/>
          <w:sz w:val="28"/>
          <w:szCs w:val="28"/>
        </w:rPr>
      </w:pPr>
      <w:r>
        <w:rPr>
          <w:rFonts w:ascii="楷体" w:eastAsia="楷体" w:hAnsi="楷体" w:cs="楷体" w:hint="eastAsia"/>
          <w:sz w:val="28"/>
          <w:szCs w:val="28"/>
        </w:rPr>
        <w:t>课程名称</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java</w:t>
      </w:r>
      <w:r>
        <w:rPr>
          <w:rFonts w:ascii="楷体" w:eastAsia="楷体" w:hAnsi="楷体" w:cs="楷体" w:hint="eastAsia"/>
          <w:sz w:val="28"/>
          <w:szCs w:val="28"/>
          <w:u w:val="single"/>
        </w:rPr>
        <w:t>程序设计实验</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rPr>
        <w:t>成绩评定</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p>
    <w:p w:rsidR="00B16291" w:rsidRDefault="00A24D36">
      <w:pPr>
        <w:spacing w:line="420" w:lineRule="exact"/>
        <w:rPr>
          <w:rFonts w:ascii="楷体" w:eastAsia="楷体" w:hAnsi="楷体" w:cs="楷体"/>
          <w:sz w:val="28"/>
          <w:szCs w:val="28"/>
        </w:rPr>
      </w:pPr>
      <w:r>
        <w:rPr>
          <w:rFonts w:ascii="楷体" w:eastAsia="楷体" w:hAnsi="楷体" w:cs="楷体" w:hint="eastAsia"/>
          <w:sz w:val="28"/>
          <w:szCs w:val="28"/>
        </w:rPr>
        <w:t>实验项目名称</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替换错别字</w:t>
      </w:r>
      <w:r>
        <w:rPr>
          <w:rFonts w:ascii="楷体" w:eastAsia="楷体" w:hAnsi="楷体" w:cs="楷体" w:hint="eastAsia"/>
          <w:sz w:val="28"/>
          <w:szCs w:val="36"/>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rPr>
        <w:t>指导教师</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张庆丰</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p>
    <w:p w:rsidR="00B16291" w:rsidRDefault="00A24D36">
      <w:pPr>
        <w:spacing w:line="420" w:lineRule="exact"/>
        <w:rPr>
          <w:rFonts w:ascii="楷体" w:eastAsia="楷体" w:hAnsi="楷体" w:cs="楷体"/>
          <w:sz w:val="28"/>
          <w:szCs w:val="28"/>
          <w:u w:val="single"/>
        </w:rPr>
      </w:pPr>
      <w:r>
        <w:rPr>
          <w:rFonts w:ascii="楷体" w:eastAsia="楷体" w:hAnsi="楷体" w:cs="楷体" w:hint="eastAsia"/>
          <w:sz w:val="28"/>
          <w:szCs w:val="28"/>
        </w:rPr>
        <w:t>实验项目编号</w:t>
      </w:r>
      <w:r>
        <w:rPr>
          <w:rFonts w:ascii="楷体" w:eastAsia="楷体" w:hAnsi="楷体" w:cs="楷体" w:hint="eastAsia"/>
          <w:sz w:val="24"/>
          <w:szCs w:val="28"/>
          <w:u w:val="single"/>
        </w:rPr>
        <w:t xml:space="preserve"> </w:t>
      </w:r>
      <w:r>
        <w:rPr>
          <w:rFonts w:ascii="楷体" w:eastAsia="楷体" w:hAnsi="楷体" w:cs="楷体" w:hint="eastAsia"/>
          <w:color w:val="333333"/>
          <w:kern w:val="0"/>
          <w:sz w:val="28"/>
          <w:szCs w:val="21"/>
          <w:u w:val="single"/>
        </w:rPr>
        <w:t xml:space="preserve"> 0806016904  </w:t>
      </w:r>
      <w:r>
        <w:rPr>
          <w:rFonts w:ascii="楷体" w:eastAsia="楷体" w:hAnsi="楷体" w:cs="楷体" w:hint="eastAsia"/>
          <w:sz w:val="24"/>
          <w:szCs w:val="28"/>
          <w:u w:val="single"/>
        </w:rPr>
        <w:t xml:space="preserve"> </w:t>
      </w:r>
      <w:r>
        <w:rPr>
          <w:rFonts w:ascii="楷体" w:eastAsia="楷体" w:hAnsi="楷体" w:cs="楷体" w:hint="eastAsia"/>
          <w:sz w:val="28"/>
          <w:szCs w:val="28"/>
        </w:rPr>
        <w:t>实验项目类型</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rPr>
        <w:t>实验地点</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N502</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p>
    <w:p w:rsidR="00B16291" w:rsidRDefault="00A24D36">
      <w:pPr>
        <w:spacing w:line="420" w:lineRule="exact"/>
        <w:rPr>
          <w:rFonts w:ascii="楷体" w:eastAsia="楷体" w:hAnsi="楷体" w:cs="楷体"/>
          <w:sz w:val="28"/>
          <w:szCs w:val="28"/>
          <w:u w:val="single"/>
        </w:rPr>
      </w:pPr>
      <w:r>
        <w:rPr>
          <w:rFonts w:ascii="楷体" w:eastAsia="楷体" w:hAnsi="楷体" w:cs="楷体" w:hint="eastAsia"/>
          <w:sz w:val="28"/>
          <w:szCs w:val="28"/>
        </w:rPr>
        <w:t>学生姓名</w:t>
      </w:r>
      <w:r>
        <w:rPr>
          <w:rFonts w:ascii="楷体" w:eastAsia="楷体" w:hAnsi="楷体" w:cs="楷体" w:hint="eastAsia"/>
          <w:sz w:val="28"/>
          <w:szCs w:val="28"/>
          <w:u w:val="single"/>
        </w:rPr>
        <w:t xml:space="preserve">   </w:t>
      </w:r>
      <w:r w:rsidR="00690C4D">
        <w:rPr>
          <w:rFonts w:ascii="楷体" w:eastAsia="楷体" w:hAnsi="楷体" w:cs="楷体" w:hint="eastAsia"/>
          <w:sz w:val="28"/>
          <w:szCs w:val="28"/>
          <w:u w:val="single"/>
        </w:rPr>
        <w:t>张印祺</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rPr>
        <w:t>学号</w:t>
      </w:r>
      <w:r>
        <w:rPr>
          <w:rFonts w:ascii="楷体" w:eastAsia="楷体" w:hAnsi="楷体" w:cs="楷体" w:hint="eastAsia"/>
          <w:sz w:val="28"/>
          <w:szCs w:val="28"/>
          <w:u w:val="single"/>
        </w:rPr>
        <w:t xml:space="preserve">  </w:t>
      </w:r>
      <w:r w:rsidR="00690C4D">
        <w:rPr>
          <w:rFonts w:ascii="楷体" w:eastAsia="楷体" w:hAnsi="楷体" w:cs="楷体" w:hint="eastAsia"/>
          <w:sz w:val="28"/>
          <w:szCs w:val="28"/>
          <w:u w:val="single"/>
        </w:rPr>
        <w:t>2018051948</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p>
    <w:p w:rsidR="00B16291" w:rsidRDefault="00A24D36">
      <w:pPr>
        <w:numPr>
          <w:ins w:id="1" w:author="MC SYSTEM" w:date="2006-06-11T14:06:00Z"/>
        </w:numPr>
        <w:spacing w:line="420" w:lineRule="exact"/>
        <w:rPr>
          <w:rFonts w:ascii="楷体" w:eastAsia="楷体" w:hAnsi="楷体" w:cs="楷体"/>
          <w:sz w:val="28"/>
          <w:szCs w:val="28"/>
          <w:u w:val="single"/>
        </w:rPr>
      </w:pPr>
      <w:r>
        <w:rPr>
          <w:rFonts w:ascii="楷体" w:eastAsia="楷体" w:hAnsi="楷体" w:cs="楷体" w:hint="eastAsia"/>
          <w:sz w:val="28"/>
          <w:szCs w:val="28"/>
        </w:rPr>
        <w:t>学院</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信息科学技术学院</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rPr>
        <w:t>系</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计算机科学系</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rPr>
        <w:t>专业</w:t>
      </w:r>
      <w:r>
        <w:rPr>
          <w:rFonts w:ascii="楷体" w:eastAsia="楷体" w:hAnsi="楷体" w:cs="楷体" w:hint="eastAsia"/>
          <w:sz w:val="28"/>
          <w:szCs w:val="28"/>
          <w:u w:val="single"/>
        </w:rPr>
        <w:t xml:space="preserve"> </w:t>
      </w:r>
      <w:r w:rsidR="00690C4D">
        <w:rPr>
          <w:rFonts w:ascii="楷体" w:eastAsia="楷体" w:hAnsi="楷体" w:cs="楷体" w:hint="eastAsia"/>
          <w:sz w:val="28"/>
          <w:szCs w:val="28"/>
          <w:u w:val="single"/>
        </w:rPr>
        <w:t>网络</w:t>
      </w:r>
      <w:r>
        <w:rPr>
          <w:rFonts w:ascii="楷体" w:eastAsia="楷体" w:hAnsi="楷体" w:cs="楷体" w:hint="eastAsia"/>
          <w:sz w:val="28"/>
          <w:szCs w:val="28"/>
          <w:u w:val="single"/>
        </w:rPr>
        <w:t>工程</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       </w:t>
      </w:r>
      <w:r>
        <w:rPr>
          <w:rFonts w:ascii="楷体" w:eastAsia="楷体" w:hAnsi="楷体" w:cs="楷体" w:hint="eastAsia"/>
          <w:sz w:val="28"/>
          <w:szCs w:val="28"/>
        </w:rPr>
        <w:t xml:space="preserve"> </w:t>
      </w:r>
    </w:p>
    <w:p w:rsidR="00B16291" w:rsidRDefault="00A24D36">
      <w:pPr>
        <w:spacing w:line="420" w:lineRule="exact"/>
        <w:rPr>
          <w:rFonts w:ascii="楷体" w:eastAsia="楷体" w:hAnsi="楷体" w:cs="楷体"/>
          <w:sz w:val="28"/>
          <w:szCs w:val="28"/>
          <w:u w:val="single"/>
        </w:rPr>
      </w:pPr>
      <w:r>
        <w:rPr>
          <w:rFonts w:ascii="楷体" w:eastAsia="楷体" w:hAnsi="楷体" w:cs="楷体" w:hint="eastAsia"/>
          <w:sz w:val="28"/>
          <w:szCs w:val="28"/>
        </w:rPr>
        <w:t>实验时间</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 xml:space="preserve">2020 </w:t>
      </w:r>
      <w:r>
        <w:rPr>
          <w:rFonts w:ascii="楷体" w:eastAsia="楷体" w:hAnsi="楷体" w:cs="楷体" w:hint="eastAsia"/>
          <w:sz w:val="28"/>
          <w:szCs w:val="28"/>
          <w:u w:val="single"/>
        </w:rPr>
        <w:t xml:space="preserve"> </w:t>
      </w:r>
      <w:r>
        <w:rPr>
          <w:rFonts w:ascii="楷体" w:eastAsia="楷体" w:hAnsi="楷体" w:cs="楷体" w:hint="eastAsia"/>
          <w:sz w:val="28"/>
          <w:szCs w:val="28"/>
        </w:rPr>
        <w:t>年</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11</w:t>
      </w:r>
      <w:r>
        <w:rPr>
          <w:rFonts w:ascii="楷体" w:eastAsia="楷体" w:hAnsi="楷体" w:cs="楷体" w:hint="eastAsia"/>
          <w:sz w:val="28"/>
          <w:szCs w:val="28"/>
          <w:u w:val="single"/>
        </w:rPr>
        <w:t xml:space="preserve"> </w:t>
      </w:r>
      <w:r>
        <w:rPr>
          <w:rFonts w:ascii="楷体" w:eastAsia="楷体" w:hAnsi="楷体" w:cs="楷体" w:hint="eastAsia"/>
          <w:sz w:val="28"/>
          <w:szCs w:val="28"/>
        </w:rPr>
        <w:t>月</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11</w:t>
      </w:r>
      <w:r>
        <w:rPr>
          <w:rFonts w:ascii="楷体" w:eastAsia="楷体" w:hAnsi="楷体" w:cs="楷体" w:hint="eastAsia"/>
          <w:sz w:val="28"/>
          <w:szCs w:val="28"/>
          <w:u w:val="single"/>
        </w:rPr>
        <w:t xml:space="preserve"> </w:t>
      </w:r>
      <w:r>
        <w:rPr>
          <w:rFonts w:ascii="楷体" w:eastAsia="楷体" w:hAnsi="楷体" w:cs="楷体" w:hint="eastAsia"/>
          <w:sz w:val="28"/>
          <w:szCs w:val="28"/>
        </w:rPr>
        <w:t>日</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下</w:t>
      </w:r>
      <w:r>
        <w:rPr>
          <w:rFonts w:ascii="楷体" w:eastAsia="楷体" w:hAnsi="楷体" w:cs="楷体" w:hint="eastAsia"/>
          <w:sz w:val="28"/>
          <w:szCs w:val="28"/>
          <w:u w:val="single"/>
        </w:rPr>
        <w:t xml:space="preserve"> </w:t>
      </w:r>
      <w:r>
        <w:rPr>
          <w:rFonts w:ascii="楷体" w:eastAsia="楷体" w:hAnsi="楷体" w:cs="楷体" w:hint="eastAsia"/>
          <w:sz w:val="28"/>
          <w:szCs w:val="28"/>
        </w:rPr>
        <w:t>午～</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11</w:t>
      </w:r>
      <w:r>
        <w:rPr>
          <w:rFonts w:ascii="楷体" w:eastAsia="楷体" w:hAnsi="楷体" w:cs="楷体" w:hint="eastAsia"/>
          <w:sz w:val="28"/>
          <w:szCs w:val="28"/>
          <w:u w:val="single"/>
        </w:rPr>
        <w:t xml:space="preserve"> </w:t>
      </w:r>
      <w:r>
        <w:rPr>
          <w:rFonts w:ascii="楷体" w:eastAsia="楷体" w:hAnsi="楷体" w:cs="楷体" w:hint="eastAsia"/>
          <w:sz w:val="28"/>
          <w:szCs w:val="28"/>
        </w:rPr>
        <w:t>月</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11</w:t>
      </w:r>
      <w:r>
        <w:rPr>
          <w:rFonts w:ascii="楷体" w:eastAsia="楷体" w:hAnsi="楷体" w:cs="楷体" w:hint="eastAsia"/>
          <w:sz w:val="28"/>
          <w:szCs w:val="28"/>
          <w:u w:val="single"/>
        </w:rPr>
        <w:t xml:space="preserve"> </w:t>
      </w:r>
      <w:r>
        <w:rPr>
          <w:rFonts w:ascii="楷体" w:eastAsia="楷体" w:hAnsi="楷体" w:cs="楷体" w:hint="eastAsia"/>
          <w:sz w:val="28"/>
          <w:szCs w:val="28"/>
        </w:rPr>
        <w:t>日</w:t>
      </w:r>
      <w:r>
        <w:rPr>
          <w:rFonts w:ascii="楷体" w:eastAsia="楷体" w:hAnsi="楷体" w:cs="楷体" w:hint="eastAsia"/>
          <w:sz w:val="28"/>
          <w:szCs w:val="28"/>
          <w:u w:val="single"/>
        </w:rPr>
        <w:t xml:space="preserve"> </w:t>
      </w:r>
      <w:r>
        <w:rPr>
          <w:rFonts w:ascii="楷体" w:eastAsia="楷体" w:hAnsi="楷体" w:cs="楷体" w:hint="eastAsia"/>
          <w:sz w:val="28"/>
          <w:szCs w:val="28"/>
          <w:u w:val="single"/>
        </w:rPr>
        <w:t>下</w:t>
      </w:r>
      <w:r>
        <w:rPr>
          <w:rFonts w:ascii="楷体" w:eastAsia="楷体" w:hAnsi="楷体" w:cs="楷体" w:hint="eastAsia"/>
          <w:sz w:val="28"/>
          <w:szCs w:val="28"/>
          <w:u w:val="single"/>
        </w:rPr>
        <w:t xml:space="preserve"> </w:t>
      </w:r>
      <w:r>
        <w:rPr>
          <w:rFonts w:ascii="楷体" w:eastAsia="楷体" w:hAnsi="楷体" w:cs="楷体" w:hint="eastAsia"/>
          <w:sz w:val="28"/>
          <w:szCs w:val="28"/>
        </w:rPr>
        <w:t>午</w:t>
      </w:r>
    </w:p>
    <w:p w:rsidR="00B16291" w:rsidRDefault="00A24D36">
      <w:pPr>
        <w:rPr>
          <w:sz w:val="30"/>
          <w:szCs w:val="30"/>
        </w:rPr>
      </w:pPr>
      <w:r>
        <w:rPr>
          <w:rFonts w:hint="eastAsia"/>
          <w:b/>
          <w:bCs/>
          <w:sz w:val="30"/>
          <w:szCs w:val="30"/>
        </w:rPr>
        <w:t>一、实验目的</w:t>
      </w:r>
    </w:p>
    <w:p w:rsidR="00B16291" w:rsidRDefault="00A24D36">
      <w:pPr>
        <w:rPr>
          <w:sz w:val="24"/>
        </w:rPr>
      </w:pPr>
      <w:r>
        <w:rPr>
          <w:rFonts w:hint="eastAsia"/>
          <w:sz w:val="24"/>
        </w:rPr>
        <w:t>本实验的目的是掌握怎样使用</w:t>
      </w:r>
      <w:r>
        <w:rPr>
          <w:rFonts w:hint="eastAsia"/>
          <w:sz w:val="24"/>
        </w:rPr>
        <w:t>Pattern</w:t>
      </w:r>
      <w:r>
        <w:rPr>
          <w:rFonts w:hint="eastAsia"/>
          <w:sz w:val="24"/>
        </w:rPr>
        <w:t>类和</w:t>
      </w:r>
      <w:r>
        <w:rPr>
          <w:rFonts w:hint="eastAsia"/>
          <w:sz w:val="24"/>
        </w:rPr>
        <w:t>Match</w:t>
      </w:r>
      <w:r>
        <w:rPr>
          <w:rFonts w:hint="eastAsia"/>
          <w:sz w:val="24"/>
        </w:rPr>
        <w:t>类检索字符串。</w:t>
      </w:r>
    </w:p>
    <w:p w:rsidR="00B16291" w:rsidRDefault="00B16291">
      <w:pPr>
        <w:rPr>
          <w:sz w:val="24"/>
        </w:rPr>
      </w:pPr>
    </w:p>
    <w:p w:rsidR="00B16291" w:rsidRDefault="00A24D36">
      <w:pPr>
        <w:rPr>
          <w:b/>
          <w:bCs/>
          <w:sz w:val="30"/>
          <w:szCs w:val="30"/>
        </w:rPr>
      </w:pPr>
      <w:r>
        <w:rPr>
          <w:rFonts w:hint="eastAsia"/>
          <w:b/>
          <w:bCs/>
          <w:sz w:val="30"/>
          <w:szCs w:val="30"/>
        </w:rPr>
        <w:t>二、实验要求</w:t>
      </w:r>
    </w:p>
    <w:p w:rsidR="00B16291" w:rsidRDefault="00A24D36">
      <w:pPr>
        <w:spacing w:line="300" w:lineRule="auto"/>
        <w:rPr>
          <w:sz w:val="24"/>
        </w:rPr>
      </w:pPr>
      <w:r>
        <w:rPr>
          <w:rFonts w:hint="eastAsia"/>
          <w:sz w:val="24"/>
        </w:rPr>
        <w:t>下列字符串中将“登录网站”错写为“登陆网站”，将“惊慌失措”错写为“惊慌失错”：</w:t>
      </w:r>
    </w:p>
    <w:p w:rsidR="00B16291" w:rsidRDefault="00A24D36">
      <w:pPr>
        <w:spacing w:line="300" w:lineRule="auto"/>
        <w:ind w:firstLine="420"/>
        <w:rPr>
          <w:sz w:val="24"/>
        </w:rPr>
      </w:pPr>
      <w:r>
        <w:rPr>
          <w:rFonts w:hint="eastAsia"/>
          <w:sz w:val="24"/>
        </w:rPr>
        <w:t>“忘记密码，不要惊慌失错，请登陆我们的网站，我们有办法”</w:t>
      </w:r>
    </w:p>
    <w:p w:rsidR="00B16291" w:rsidRDefault="00A24D36">
      <w:pPr>
        <w:spacing w:line="300" w:lineRule="auto"/>
        <w:rPr>
          <w:sz w:val="24"/>
        </w:rPr>
      </w:pPr>
      <w:r>
        <w:rPr>
          <w:rFonts w:hint="eastAsia"/>
          <w:sz w:val="24"/>
        </w:rPr>
        <w:t>编写一个</w:t>
      </w:r>
      <w:r>
        <w:rPr>
          <w:rFonts w:hint="eastAsia"/>
          <w:sz w:val="24"/>
        </w:rPr>
        <w:t>java</w:t>
      </w:r>
      <w:r>
        <w:rPr>
          <w:rFonts w:hint="eastAsia"/>
          <w:sz w:val="24"/>
        </w:rPr>
        <w:t>应用程序，输出把错别字替换为正确用字的字符串。</w:t>
      </w:r>
    </w:p>
    <w:p w:rsidR="00B16291" w:rsidRDefault="00B16291">
      <w:pPr>
        <w:rPr>
          <w:sz w:val="24"/>
        </w:rPr>
      </w:pPr>
    </w:p>
    <w:p w:rsidR="00B16291" w:rsidRPr="00457F64" w:rsidRDefault="00A24D36" w:rsidP="00457F64">
      <w:pPr>
        <w:rPr>
          <w:rFonts w:hint="eastAsia"/>
          <w:b/>
          <w:bCs/>
          <w:sz w:val="30"/>
          <w:szCs w:val="30"/>
        </w:rPr>
      </w:pPr>
      <w:r>
        <w:rPr>
          <w:rFonts w:hint="eastAsia"/>
          <w:b/>
          <w:bCs/>
          <w:sz w:val="30"/>
          <w:szCs w:val="30"/>
        </w:rPr>
        <w:t>三、程序代码</w:t>
      </w:r>
    </w:p>
    <w:p w:rsidR="00B16291" w:rsidRDefault="00A24D36">
      <w:pPr>
        <w:jc w:val="left"/>
        <w:rPr>
          <w:rFonts w:ascii="Consolas" w:eastAsia="Consolas" w:hAnsi="Consolas"/>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java.util.regex.Matcher;</w:t>
      </w:r>
    </w:p>
    <w:p w:rsidR="00B16291" w:rsidRDefault="00A24D36">
      <w:pPr>
        <w:jc w:val="left"/>
        <w:rPr>
          <w:rFonts w:ascii="Consolas" w:eastAsia="Consolas" w:hAnsi="Consolas"/>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java.util.regex.Pattern;</w:t>
      </w:r>
    </w:p>
    <w:p w:rsidR="00B16291" w:rsidRDefault="00A24D36">
      <w:pPr>
        <w:jc w:val="left"/>
        <w:rPr>
          <w:rFonts w:ascii="Consolas" w:eastAsia="Consolas" w:hAnsi="Consolas"/>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PatternTest {</w:t>
      </w:r>
    </w:p>
    <w:p w:rsidR="00B16291" w:rsidRDefault="00A24D36">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r>
        <w:rPr>
          <w:rFonts w:ascii="Consolas" w:eastAsia="Consolas" w:hAnsi="Consolas" w:hint="eastAsia"/>
          <w:color w:val="6A3E3E"/>
          <w:sz w:val="24"/>
        </w:rPr>
        <w:t>args</w:t>
      </w:r>
      <w:r>
        <w:rPr>
          <w:rFonts w:ascii="Consolas" w:eastAsia="Consolas" w:hAnsi="Consolas" w:hint="eastAsia"/>
          <w:color w:val="000000"/>
          <w:sz w:val="24"/>
        </w:rPr>
        <w:t>) {</w:t>
      </w:r>
    </w:p>
    <w:p w:rsidR="00B16291" w:rsidRDefault="00A24D36">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String </w:t>
      </w:r>
      <w:r>
        <w:rPr>
          <w:rFonts w:ascii="Consolas" w:eastAsia="Consolas" w:hAnsi="Consolas" w:hint="eastAsia"/>
          <w:color w:val="6A3E3E"/>
          <w:sz w:val="24"/>
        </w:rPr>
        <w:t>str</w:t>
      </w:r>
      <w:r>
        <w:rPr>
          <w:rFonts w:ascii="Consolas" w:eastAsia="Consolas" w:hAnsi="Consolas" w:hint="eastAsia"/>
          <w:color w:val="000000"/>
          <w:sz w:val="24"/>
        </w:rPr>
        <w:t>,</w:t>
      </w:r>
      <w:r>
        <w:rPr>
          <w:rFonts w:ascii="Consolas" w:eastAsia="Consolas" w:hAnsi="Consolas" w:hint="eastAsia"/>
          <w:color w:val="6A3E3E"/>
          <w:sz w:val="24"/>
        </w:rPr>
        <w:t>arr1</w:t>
      </w:r>
      <w:r>
        <w:rPr>
          <w:rFonts w:ascii="Consolas" w:eastAsia="Consolas" w:hAnsi="Consolas" w:hint="eastAsia"/>
          <w:color w:val="000000"/>
          <w:sz w:val="24"/>
        </w:rPr>
        <w:t>[]= {</w:t>
      </w:r>
      <w:r>
        <w:rPr>
          <w:rFonts w:ascii="Consolas" w:eastAsia="Consolas" w:hAnsi="Consolas" w:hint="eastAsia"/>
          <w:color w:val="2A00FF"/>
          <w:sz w:val="24"/>
        </w:rPr>
        <w:t>"</w:t>
      </w:r>
      <w:r>
        <w:rPr>
          <w:rFonts w:ascii="Consolas" w:eastAsia="Consolas" w:hAnsi="Consolas" w:hint="eastAsia"/>
          <w:color w:val="2A00FF"/>
          <w:sz w:val="24"/>
        </w:rPr>
        <w:t>失错</w:t>
      </w:r>
      <w:r>
        <w:rPr>
          <w:rFonts w:ascii="Consolas" w:eastAsia="Consolas" w:hAnsi="Consolas" w:hint="eastAsia"/>
          <w:color w:val="2A00FF"/>
          <w:sz w:val="24"/>
        </w:rPr>
        <w:t>"</w:t>
      </w:r>
      <w:r>
        <w:rPr>
          <w:rFonts w:ascii="Consolas" w:eastAsia="Consolas" w:hAnsi="Consolas" w:hint="eastAsia"/>
          <w:color w:val="000000"/>
          <w:sz w:val="24"/>
        </w:rPr>
        <w:t>,</w:t>
      </w:r>
      <w:r>
        <w:rPr>
          <w:rFonts w:ascii="Consolas" w:eastAsia="Consolas" w:hAnsi="Consolas" w:hint="eastAsia"/>
          <w:color w:val="2A00FF"/>
          <w:sz w:val="24"/>
        </w:rPr>
        <w:t>"</w:t>
      </w:r>
      <w:r>
        <w:rPr>
          <w:rFonts w:ascii="Consolas" w:eastAsia="Consolas" w:hAnsi="Consolas" w:hint="eastAsia"/>
          <w:color w:val="2A00FF"/>
          <w:sz w:val="24"/>
        </w:rPr>
        <w:t>登陆</w:t>
      </w:r>
      <w:r>
        <w:rPr>
          <w:rFonts w:ascii="Consolas" w:eastAsia="Consolas" w:hAnsi="Consolas" w:hint="eastAsia"/>
          <w:color w:val="2A00FF"/>
          <w:sz w:val="24"/>
        </w:rPr>
        <w:t>"</w:t>
      </w:r>
      <w:r>
        <w:rPr>
          <w:rFonts w:ascii="Consolas" w:eastAsia="Consolas" w:hAnsi="Consolas" w:hint="eastAsia"/>
          <w:color w:val="000000"/>
          <w:sz w:val="24"/>
        </w:rPr>
        <w:t>},</w:t>
      </w:r>
      <w:r>
        <w:rPr>
          <w:rFonts w:ascii="Consolas" w:eastAsia="Consolas" w:hAnsi="Consolas" w:hint="eastAsia"/>
          <w:color w:val="6A3E3E"/>
          <w:sz w:val="24"/>
        </w:rPr>
        <w:t>arr2</w:t>
      </w:r>
      <w:r>
        <w:rPr>
          <w:rFonts w:ascii="Consolas" w:eastAsia="Consolas" w:hAnsi="Consolas" w:hint="eastAsia"/>
          <w:color w:val="000000"/>
          <w:sz w:val="24"/>
        </w:rPr>
        <w:t>[]= {</w:t>
      </w:r>
      <w:r>
        <w:rPr>
          <w:rFonts w:ascii="Consolas" w:eastAsia="Consolas" w:hAnsi="Consolas" w:hint="eastAsia"/>
          <w:color w:val="2A00FF"/>
          <w:sz w:val="24"/>
        </w:rPr>
        <w:t>"</w:t>
      </w:r>
      <w:r>
        <w:rPr>
          <w:rFonts w:ascii="Consolas" w:eastAsia="Consolas" w:hAnsi="Consolas" w:hint="eastAsia"/>
          <w:color w:val="2A00FF"/>
          <w:sz w:val="24"/>
        </w:rPr>
        <w:t>失措</w:t>
      </w:r>
      <w:r>
        <w:rPr>
          <w:rFonts w:ascii="Consolas" w:eastAsia="Consolas" w:hAnsi="Consolas" w:hint="eastAsia"/>
          <w:color w:val="2A00FF"/>
          <w:sz w:val="24"/>
        </w:rPr>
        <w:t>"</w:t>
      </w:r>
      <w:r>
        <w:rPr>
          <w:rFonts w:ascii="Consolas" w:eastAsia="Consolas" w:hAnsi="Consolas" w:hint="eastAsia"/>
          <w:color w:val="000000"/>
          <w:sz w:val="24"/>
        </w:rPr>
        <w:t>,</w:t>
      </w:r>
      <w:r>
        <w:rPr>
          <w:rFonts w:ascii="Consolas" w:eastAsia="Consolas" w:hAnsi="Consolas" w:hint="eastAsia"/>
          <w:color w:val="2A00FF"/>
          <w:sz w:val="24"/>
        </w:rPr>
        <w:t>"</w:t>
      </w:r>
      <w:r>
        <w:rPr>
          <w:rFonts w:ascii="Consolas" w:eastAsia="Consolas" w:hAnsi="Consolas" w:hint="eastAsia"/>
          <w:color w:val="2A00FF"/>
          <w:sz w:val="24"/>
        </w:rPr>
        <w:t>登录</w:t>
      </w:r>
      <w:r>
        <w:rPr>
          <w:rFonts w:ascii="Consolas" w:eastAsia="Consolas" w:hAnsi="Consolas" w:hint="eastAsia"/>
          <w:color w:val="2A00FF"/>
          <w:sz w:val="24"/>
        </w:rPr>
        <w:t>"</w:t>
      </w:r>
      <w:r>
        <w:rPr>
          <w:rFonts w:ascii="Consolas" w:eastAsia="Consolas" w:hAnsi="Consolas" w:hint="eastAsia"/>
          <w:color w:val="000000"/>
          <w:sz w:val="24"/>
        </w:rPr>
        <w:t>};</w:t>
      </w:r>
    </w:p>
    <w:p w:rsidR="00B16291" w:rsidRDefault="00A24D36">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 xml:space="preserve">Matcher </w:t>
      </w:r>
      <w:r>
        <w:rPr>
          <w:rFonts w:ascii="Consolas" w:eastAsia="Consolas" w:hAnsi="Consolas" w:hint="eastAsia"/>
          <w:color w:val="6A3E3E"/>
          <w:sz w:val="24"/>
        </w:rPr>
        <w:t>m</w:t>
      </w:r>
      <w:r>
        <w:rPr>
          <w:rFonts w:ascii="Consolas" w:eastAsia="Consolas" w:hAnsi="Consolas" w:hint="eastAsia"/>
          <w:color w:val="000000"/>
          <w:sz w:val="24"/>
        </w:rPr>
        <w:t>=</w:t>
      </w:r>
      <w:r>
        <w:rPr>
          <w:rFonts w:ascii="Consolas" w:eastAsia="Consolas" w:hAnsi="Consolas" w:hint="eastAsia"/>
          <w:b/>
          <w:color w:val="7F0055"/>
          <w:sz w:val="24"/>
        </w:rPr>
        <w:t>null</w:t>
      </w:r>
      <w:r>
        <w:rPr>
          <w:rFonts w:ascii="Consolas" w:eastAsia="Consolas" w:hAnsi="Consolas" w:hint="eastAsia"/>
          <w:color w:val="000000"/>
          <w:sz w:val="24"/>
        </w:rPr>
        <w:t>;</w:t>
      </w:r>
    </w:p>
    <w:p w:rsidR="00B16291" w:rsidRDefault="00A24D36">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str</w:t>
      </w:r>
      <w:r>
        <w:rPr>
          <w:rFonts w:ascii="Consolas" w:eastAsia="Consolas" w:hAnsi="Consolas" w:hint="eastAsia"/>
          <w:color w:val="000000"/>
          <w:sz w:val="24"/>
        </w:rPr>
        <w:t>=</w:t>
      </w:r>
      <w:r>
        <w:rPr>
          <w:rFonts w:ascii="Consolas" w:eastAsia="Consolas" w:hAnsi="Consolas" w:hint="eastAsia"/>
          <w:color w:val="2A00FF"/>
          <w:sz w:val="24"/>
        </w:rPr>
        <w:t>"</w:t>
      </w:r>
      <w:r>
        <w:rPr>
          <w:rFonts w:ascii="Consolas" w:eastAsia="Consolas" w:hAnsi="Consolas" w:hint="eastAsia"/>
          <w:color w:val="2A00FF"/>
          <w:sz w:val="24"/>
        </w:rPr>
        <w:t>忘记密码，不要惊慌失错，请登陆我们的网站，我们有办法</w:t>
      </w:r>
      <w:r>
        <w:rPr>
          <w:rFonts w:ascii="Consolas" w:eastAsia="Consolas" w:hAnsi="Consolas" w:hint="eastAsia"/>
          <w:color w:val="2A00FF"/>
          <w:sz w:val="24"/>
        </w:rPr>
        <w:t>"</w:t>
      </w:r>
      <w:r>
        <w:rPr>
          <w:rFonts w:ascii="Consolas" w:eastAsia="Consolas" w:hAnsi="Consolas" w:hint="eastAsia"/>
          <w:color w:val="000000"/>
          <w:sz w:val="24"/>
        </w:rPr>
        <w:t>;</w:t>
      </w:r>
    </w:p>
    <w:p w:rsidR="00B16291" w:rsidRDefault="00A24D36">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2A00FF"/>
          <w:sz w:val="24"/>
        </w:rPr>
        <w:t>"</w:t>
      </w:r>
      <w:r>
        <w:rPr>
          <w:rFonts w:ascii="Consolas" w:eastAsia="Consolas" w:hAnsi="Consolas" w:hint="eastAsia"/>
          <w:color w:val="2A00FF"/>
          <w:sz w:val="24"/>
        </w:rPr>
        <w:t>原句</w:t>
      </w:r>
      <w:r>
        <w:rPr>
          <w:rFonts w:ascii="Consolas" w:eastAsia="Consolas" w:hAnsi="Consolas" w:hint="eastAsia"/>
          <w:color w:val="2A00FF"/>
          <w:sz w:val="24"/>
        </w:rPr>
        <w:t>:"</w:t>
      </w:r>
      <w:r>
        <w:rPr>
          <w:rFonts w:ascii="Consolas" w:eastAsia="Consolas" w:hAnsi="Consolas" w:hint="eastAsia"/>
          <w:color w:val="000000"/>
          <w:sz w:val="24"/>
        </w:rPr>
        <w:t>+</w:t>
      </w:r>
      <w:r>
        <w:rPr>
          <w:rFonts w:ascii="Consolas" w:eastAsia="Consolas" w:hAnsi="Consolas" w:hint="eastAsia"/>
          <w:color w:val="6A3E3E"/>
          <w:sz w:val="24"/>
        </w:rPr>
        <w:t>str</w:t>
      </w:r>
      <w:r>
        <w:rPr>
          <w:rFonts w:ascii="Consolas" w:eastAsia="Consolas" w:hAnsi="Consolas" w:hint="eastAsia"/>
          <w:color w:val="000000"/>
          <w:sz w:val="24"/>
        </w:rPr>
        <w:t>);</w:t>
      </w:r>
    </w:p>
    <w:p w:rsidR="00B16291" w:rsidRDefault="00A24D36">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w:t>
      </w:r>
      <w:r>
        <w:rPr>
          <w:rFonts w:ascii="Consolas" w:eastAsia="Consolas" w:hAnsi="Consolas" w:hint="eastAsia"/>
          <w:b/>
          <w:color w:val="7F0055"/>
          <w:sz w:val="24"/>
        </w:rPr>
        <w:t>int</w:t>
      </w:r>
      <w:r>
        <w:rPr>
          <w:rFonts w:ascii="Consolas" w:eastAsia="Consolas" w:hAnsi="Consolas" w:hint="eastAsia"/>
          <w:color w:val="000000"/>
          <w:sz w:val="24"/>
        </w:rPr>
        <w:t xml:space="preserve"> </w:t>
      </w:r>
      <w:r>
        <w:rPr>
          <w:rFonts w:ascii="Consolas" w:eastAsia="Consolas" w:hAnsi="Consolas" w:hint="eastAsia"/>
          <w:color w:val="6A3E3E"/>
          <w:sz w:val="24"/>
        </w:rPr>
        <w:t>i</w:t>
      </w:r>
      <w:r>
        <w:rPr>
          <w:rFonts w:ascii="Consolas" w:eastAsia="Consolas" w:hAnsi="Consolas" w:hint="eastAsia"/>
          <w:color w:val="000000"/>
          <w:sz w:val="24"/>
        </w:rPr>
        <w:t>=0;</w:t>
      </w:r>
      <w:r>
        <w:rPr>
          <w:rFonts w:ascii="Consolas" w:eastAsia="Consolas" w:hAnsi="Consolas" w:hint="eastAsia"/>
          <w:color w:val="6A3E3E"/>
          <w:sz w:val="24"/>
        </w:rPr>
        <w:t>i</w:t>
      </w:r>
      <w:r>
        <w:rPr>
          <w:rFonts w:ascii="Consolas" w:eastAsia="Consolas" w:hAnsi="Consolas" w:hint="eastAsia"/>
          <w:color w:val="000000"/>
          <w:sz w:val="24"/>
        </w:rPr>
        <w:t>&lt;</w:t>
      </w:r>
      <w:r>
        <w:rPr>
          <w:rFonts w:ascii="Consolas" w:eastAsia="Consolas" w:hAnsi="Consolas" w:hint="eastAsia"/>
          <w:color w:val="6A3E3E"/>
          <w:sz w:val="24"/>
        </w:rPr>
        <w:t>arr1</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w:t>
      </w:r>
      <w:r>
        <w:rPr>
          <w:rFonts w:ascii="Consolas" w:eastAsia="Consolas" w:hAnsi="Consolas" w:hint="eastAsia"/>
          <w:color w:val="6A3E3E"/>
          <w:sz w:val="24"/>
        </w:rPr>
        <w:t>i</w:t>
      </w:r>
      <w:r>
        <w:rPr>
          <w:rFonts w:ascii="Consolas" w:eastAsia="Consolas" w:hAnsi="Consolas" w:hint="eastAsia"/>
          <w:color w:val="000000"/>
          <w:sz w:val="24"/>
        </w:rPr>
        <w:t>++) {</w:t>
      </w:r>
    </w:p>
    <w:p w:rsidR="00B16291" w:rsidRDefault="00A24D36">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m</w:t>
      </w:r>
      <w:r>
        <w:rPr>
          <w:rFonts w:ascii="Consolas" w:eastAsia="Consolas" w:hAnsi="Consolas" w:hint="eastAsia"/>
          <w:color w:val="000000"/>
          <w:sz w:val="24"/>
        </w:rPr>
        <w:t>=Pattern.</w:t>
      </w:r>
      <w:r>
        <w:rPr>
          <w:rFonts w:ascii="Consolas" w:eastAsia="Consolas" w:hAnsi="Consolas" w:hint="eastAsia"/>
          <w:i/>
          <w:color w:val="000000"/>
          <w:sz w:val="24"/>
        </w:rPr>
        <w:t>compile</w:t>
      </w:r>
      <w:r>
        <w:rPr>
          <w:rFonts w:ascii="Consolas" w:eastAsia="Consolas" w:hAnsi="Consolas" w:hint="eastAsia"/>
          <w:color w:val="000000"/>
          <w:sz w:val="24"/>
        </w:rPr>
        <w:t>(</w:t>
      </w:r>
      <w:r>
        <w:rPr>
          <w:rFonts w:ascii="Consolas" w:eastAsia="Consolas" w:hAnsi="Consolas" w:hint="eastAsia"/>
          <w:color w:val="6A3E3E"/>
          <w:sz w:val="24"/>
        </w:rPr>
        <w:t>arr1</w:t>
      </w:r>
      <w:r>
        <w:rPr>
          <w:rFonts w:ascii="Consolas" w:eastAsia="Consolas" w:hAnsi="Consolas" w:hint="eastAsia"/>
          <w:color w:val="000000"/>
          <w:sz w:val="24"/>
        </w:rPr>
        <w:t>[</w:t>
      </w:r>
      <w:r>
        <w:rPr>
          <w:rFonts w:ascii="Consolas" w:eastAsia="Consolas" w:hAnsi="Consolas" w:hint="eastAsia"/>
          <w:color w:val="6A3E3E"/>
          <w:sz w:val="24"/>
        </w:rPr>
        <w:t>i</w:t>
      </w:r>
      <w:r>
        <w:rPr>
          <w:rFonts w:ascii="Consolas" w:eastAsia="Consolas" w:hAnsi="Consolas" w:hint="eastAsia"/>
          <w:color w:val="000000"/>
          <w:sz w:val="24"/>
        </w:rPr>
        <w:t>]).matcher(</w:t>
      </w:r>
      <w:r>
        <w:rPr>
          <w:rFonts w:ascii="Consolas" w:eastAsia="Consolas" w:hAnsi="Consolas" w:hint="eastAsia"/>
          <w:color w:val="6A3E3E"/>
          <w:sz w:val="24"/>
        </w:rPr>
        <w:t>str</w:t>
      </w:r>
      <w:r>
        <w:rPr>
          <w:rFonts w:ascii="Consolas" w:eastAsia="Consolas" w:hAnsi="Consolas" w:hint="eastAsia"/>
          <w:color w:val="000000"/>
          <w:sz w:val="24"/>
        </w:rPr>
        <w:t>);</w:t>
      </w:r>
    </w:p>
    <w:p w:rsidR="00B16291" w:rsidRDefault="00A24D36">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while</w:t>
      </w:r>
      <w:r>
        <w:rPr>
          <w:rFonts w:ascii="Consolas" w:eastAsia="Consolas" w:hAnsi="Consolas" w:hint="eastAsia"/>
          <w:color w:val="000000"/>
          <w:sz w:val="24"/>
        </w:rPr>
        <w:t>(</w:t>
      </w:r>
      <w:r>
        <w:rPr>
          <w:rFonts w:ascii="Consolas" w:eastAsia="Consolas" w:hAnsi="Consolas" w:hint="eastAsia"/>
          <w:color w:val="6A3E3E"/>
          <w:sz w:val="24"/>
        </w:rPr>
        <w:t>m</w:t>
      </w:r>
      <w:r>
        <w:rPr>
          <w:rFonts w:ascii="Consolas" w:eastAsia="Consolas" w:hAnsi="Consolas" w:hint="eastAsia"/>
          <w:color w:val="000000"/>
          <w:sz w:val="24"/>
        </w:rPr>
        <w:t>.find()) {</w:t>
      </w:r>
    </w:p>
    <w:p w:rsidR="00B16291" w:rsidRDefault="00A24D36">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str</w:t>
      </w:r>
      <w:r>
        <w:rPr>
          <w:rFonts w:ascii="Consolas" w:eastAsia="Consolas" w:hAnsi="Consolas" w:hint="eastAsia"/>
          <w:color w:val="000000"/>
          <w:sz w:val="24"/>
        </w:rPr>
        <w:t>=</w:t>
      </w:r>
      <w:r>
        <w:rPr>
          <w:rFonts w:ascii="Consolas" w:eastAsia="Consolas" w:hAnsi="Consolas" w:hint="eastAsia"/>
          <w:color w:val="6A3E3E"/>
          <w:sz w:val="24"/>
        </w:rPr>
        <w:t>str</w:t>
      </w:r>
      <w:r>
        <w:rPr>
          <w:rFonts w:ascii="Consolas" w:eastAsia="Consolas" w:hAnsi="Consolas" w:hint="eastAsia"/>
          <w:color w:val="000000"/>
          <w:sz w:val="24"/>
        </w:rPr>
        <w:t>.replace(</w:t>
      </w:r>
      <w:r>
        <w:rPr>
          <w:rFonts w:ascii="Consolas" w:eastAsia="Consolas" w:hAnsi="Consolas" w:hint="eastAsia"/>
          <w:color w:val="6A3E3E"/>
          <w:sz w:val="24"/>
        </w:rPr>
        <w:t>m</w:t>
      </w:r>
      <w:r>
        <w:rPr>
          <w:rFonts w:ascii="Consolas" w:eastAsia="Consolas" w:hAnsi="Consolas" w:hint="eastAsia"/>
          <w:color w:val="000000"/>
          <w:sz w:val="24"/>
        </w:rPr>
        <w:t xml:space="preserve">.group(), </w:t>
      </w:r>
      <w:r>
        <w:rPr>
          <w:rFonts w:ascii="Consolas" w:eastAsia="Consolas" w:hAnsi="Consolas" w:hint="eastAsia"/>
          <w:color w:val="6A3E3E"/>
          <w:sz w:val="24"/>
        </w:rPr>
        <w:t>arr2</w:t>
      </w:r>
      <w:r>
        <w:rPr>
          <w:rFonts w:ascii="Consolas" w:eastAsia="Consolas" w:hAnsi="Consolas" w:hint="eastAsia"/>
          <w:color w:val="000000"/>
          <w:sz w:val="24"/>
        </w:rPr>
        <w:t>[</w:t>
      </w:r>
      <w:r>
        <w:rPr>
          <w:rFonts w:ascii="Consolas" w:eastAsia="Consolas" w:hAnsi="Consolas" w:hint="eastAsia"/>
          <w:color w:val="6A3E3E"/>
          <w:sz w:val="24"/>
        </w:rPr>
        <w:t>i</w:t>
      </w:r>
      <w:r>
        <w:rPr>
          <w:rFonts w:ascii="Consolas" w:eastAsia="Consolas" w:hAnsi="Consolas" w:hint="eastAsia"/>
          <w:color w:val="000000"/>
          <w:sz w:val="24"/>
        </w:rPr>
        <w:t>]);</w:t>
      </w:r>
    </w:p>
    <w:p w:rsidR="00B16291" w:rsidRDefault="00A24D36">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t>}</w:t>
      </w:r>
    </w:p>
    <w:p w:rsidR="00B16291" w:rsidRDefault="00A24D36">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w:t>
      </w:r>
    </w:p>
    <w:p w:rsidR="00B16291" w:rsidRDefault="00A24D36">
      <w:pPr>
        <w:jc w:val="left"/>
        <w:rPr>
          <w:rFonts w:ascii="Consolas" w:eastAsia="Consolas" w:hAnsi="Consolas"/>
          <w:sz w:val="24"/>
        </w:rPr>
      </w:pPr>
      <w:r>
        <w:rPr>
          <w:rFonts w:ascii="Consolas" w:eastAsia="Consolas" w:hAnsi="Consolas" w:hint="eastAsia"/>
          <w:color w:val="000000"/>
          <w:sz w:val="24"/>
        </w:rPr>
        <w:tab/>
      </w:r>
      <w:r>
        <w:rPr>
          <w:rFonts w:ascii="Consolas" w:eastAsia="Consolas" w:hAnsi="Consolas" w:hint="eastAsia"/>
          <w:color w:val="000000"/>
          <w:sz w:val="24"/>
        </w:rPr>
        <w:tab/>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2A00FF"/>
          <w:sz w:val="24"/>
        </w:rPr>
        <w:t>"</w:t>
      </w:r>
      <w:r>
        <w:rPr>
          <w:rFonts w:ascii="Consolas" w:eastAsia="Consolas" w:hAnsi="Consolas" w:hint="eastAsia"/>
          <w:color w:val="2A00FF"/>
          <w:sz w:val="24"/>
        </w:rPr>
        <w:t>纠正</w:t>
      </w:r>
      <w:r>
        <w:rPr>
          <w:rFonts w:ascii="Consolas" w:eastAsia="Consolas" w:hAnsi="Consolas" w:hint="eastAsia"/>
          <w:color w:val="2A00FF"/>
          <w:sz w:val="24"/>
        </w:rPr>
        <w:t>:"</w:t>
      </w:r>
      <w:r>
        <w:rPr>
          <w:rFonts w:ascii="Consolas" w:eastAsia="Consolas" w:hAnsi="Consolas" w:hint="eastAsia"/>
          <w:color w:val="000000"/>
          <w:sz w:val="24"/>
        </w:rPr>
        <w:t>+</w:t>
      </w:r>
      <w:r>
        <w:rPr>
          <w:rFonts w:ascii="Consolas" w:eastAsia="Consolas" w:hAnsi="Consolas" w:hint="eastAsia"/>
          <w:color w:val="6A3E3E"/>
          <w:sz w:val="24"/>
        </w:rPr>
        <w:t>str</w:t>
      </w:r>
      <w:r>
        <w:rPr>
          <w:rFonts w:ascii="Consolas" w:eastAsia="Consolas" w:hAnsi="Consolas" w:hint="eastAsia"/>
          <w:color w:val="000000"/>
          <w:sz w:val="24"/>
        </w:rPr>
        <w:t>);</w:t>
      </w:r>
    </w:p>
    <w:p w:rsidR="00B16291" w:rsidRDefault="00A24D36">
      <w:pPr>
        <w:jc w:val="left"/>
        <w:rPr>
          <w:rFonts w:ascii="Consolas" w:eastAsia="Consolas" w:hAnsi="Consolas"/>
          <w:sz w:val="24"/>
        </w:rPr>
      </w:pPr>
      <w:r>
        <w:rPr>
          <w:rFonts w:ascii="Consolas" w:eastAsia="Consolas" w:hAnsi="Consolas" w:hint="eastAsia"/>
          <w:color w:val="000000"/>
          <w:sz w:val="24"/>
        </w:rPr>
        <w:tab/>
        <w:t>}</w:t>
      </w:r>
    </w:p>
    <w:p w:rsidR="00B16291" w:rsidRDefault="00A24D36">
      <w:pPr>
        <w:autoSpaceDE w:val="0"/>
        <w:autoSpaceDN w:val="0"/>
        <w:adjustRightInd w:val="0"/>
        <w:jc w:val="left"/>
        <w:rPr>
          <w:rFonts w:asciiTheme="minorEastAsia" w:hAnsiTheme="minorEastAsia"/>
          <w:color w:val="000000"/>
          <w:sz w:val="24"/>
        </w:rPr>
      </w:pPr>
      <w:r>
        <w:rPr>
          <w:rFonts w:ascii="Consolas" w:eastAsia="Consolas" w:hAnsi="Consolas" w:hint="eastAsia"/>
          <w:color w:val="000000"/>
          <w:sz w:val="24"/>
        </w:rPr>
        <w:t>}</w:t>
      </w:r>
    </w:p>
    <w:p w:rsidR="00457F64" w:rsidRDefault="00457F64">
      <w:pPr>
        <w:autoSpaceDE w:val="0"/>
        <w:autoSpaceDN w:val="0"/>
        <w:adjustRightInd w:val="0"/>
        <w:jc w:val="left"/>
        <w:rPr>
          <w:rFonts w:asciiTheme="minorEastAsia" w:hAnsiTheme="minorEastAsia"/>
          <w:color w:val="000000"/>
          <w:sz w:val="24"/>
        </w:rPr>
      </w:pPr>
    </w:p>
    <w:p w:rsidR="00457F64" w:rsidRDefault="00457F64">
      <w:pPr>
        <w:autoSpaceDE w:val="0"/>
        <w:autoSpaceDN w:val="0"/>
        <w:adjustRightInd w:val="0"/>
        <w:jc w:val="left"/>
        <w:rPr>
          <w:rFonts w:asciiTheme="minorEastAsia" w:hAnsiTheme="minorEastAsia"/>
          <w:color w:val="000000"/>
          <w:sz w:val="24"/>
        </w:rPr>
      </w:pPr>
    </w:p>
    <w:p w:rsidR="00457F64" w:rsidRPr="00457F64" w:rsidRDefault="00457F64">
      <w:pPr>
        <w:autoSpaceDE w:val="0"/>
        <w:autoSpaceDN w:val="0"/>
        <w:adjustRightInd w:val="0"/>
        <w:jc w:val="left"/>
        <w:rPr>
          <w:rFonts w:ascii="Consolas" w:hAnsi="Consolas" w:hint="eastAsia"/>
          <w:color w:val="000000"/>
          <w:sz w:val="24"/>
        </w:rPr>
      </w:pPr>
    </w:p>
    <w:p w:rsidR="00B16291" w:rsidRDefault="00A24D36">
      <w:pPr>
        <w:rPr>
          <w:b/>
          <w:bCs/>
          <w:sz w:val="30"/>
          <w:szCs w:val="30"/>
        </w:rPr>
      </w:pPr>
      <w:r>
        <w:rPr>
          <w:rFonts w:hint="eastAsia"/>
          <w:b/>
          <w:bCs/>
          <w:sz w:val="30"/>
          <w:szCs w:val="30"/>
        </w:rPr>
        <w:lastRenderedPageBreak/>
        <w:t>四、实验结果</w:t>
      </w:r>
    </w:p>
    <w:p w:rsidR="00B16291" w:rsidRDefault="00457F64">
      <w:pPr>
        <w:jc w:val="center"/>
        <w:rPr>
          <w:rFonts w:eastAsia="宋体"/>
        </w:rPr>
      </w:pPr>
      <w:r w:rsidRPr="00457F64">
        <w:rPr>
          <w:rFonts w:eastAsia="宋体"/>
          <w:noProof/>
        </w:rPr>
        <w:drawing>
          <wp:inline distT="0" distB="0" distL="0" distR="0">
            <wp:extent cx="5231130" cy="3381375"/>
            <wp:effectExtent l="0" t="0" r="7620" b="9525"/>
            <wp:docPr id="1" name="图片 1" descr="C:\Users\User\AppData\Local\Temp\16083899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160838995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1130" cy="3381375"/>
                    </a:xfrm>
                    <a:prstGeom prst="rect">
                      <a:avLst/>
                    </a:prstGeom>
                    <a:noFill/>
                    <a:ln>
                      <a:noFill/>
                    </a:ln>
                  </pic:spPr>
                </pic:pic>
              </a:graphicData>
            </a:graphic>
          </wp:inline>
        </w:drawing>
      </w:r>
    </w:p>
    <w:p w:rsidR="00B16291" w:rsidRDefault="00B16291"/>
    <w:p w:rsidR="00B16291" w:rsidRDefault="00A24D36">
      <w:pPr>
        <w:rPr>
          <w:b/>
          <w:bCs/>
          <w:sz w:val="30"/>
          <w:szCs w:val="30"/>
        </w:rPr>
      </w:pPr>
      <w:r>
        <w:rPr>
          <w:rFonts w:hint="eastAsia"/>
          <w:b/>
          <w:bCs/>
          <w:sz w:val="30"/>
          <w:szCs w:val="30"/>
        </w:rPr>
        <w:t>五、感悟与提升</w:t>
      </w:r>
    </w:p>
    <w:p w:rsidR="00457F64" w:rsidRDefault="00457F64" w:rsidP="00457F64">
      <w:pPr>
        <w:widowControl/>
        <w:numPr>
          <w:ilvl w:val="0"/>
          <w:numId w:val="2"/>
        </w:numPr>
        <w:shd w:val="clear" w:color="auto" w:fill="FFFFFF"/>
        <w:spacing w:before="120"/>
        <w:jc w:val="left"/>
        <w:rPr>
          <w:rFonts w:ascii="Arial" w:eastAsia="宋体" w:hAnsi="Arial" w:cs="Arial"/>
          <w:kern w:val="0"/>
          <w:sz w:val="24"/>
        </w:rPr>
      </w:pPr>
      <w:r w:rsidRPr="00457F64">
        <w:rPr>
          <w:rFonts w:ascii="Arial" w:eastAsia="宋体" w:hAnsi="Arial" w:cs="Arial"/>
          <w:kern w:val="0"/>
          <w:sz w:val="24"/>
        </w:rPr>
        <w:t>Pattern</w:t>
      </w:r>
      <w:r w:rsidRPr="00457F64">
        <w:rPr>
          <w:rFonts w:ascii="Arial" w:eastAsia="宋体" w:hAnsi="Arial" w:cs="Arial"/>
          <w:kern w:val="0"/>
          <w:sz w:val="24"/>
        </w:rPr>
        <w:t>类的作用在于编译正则表达式后创建一个匹配模式</w:t>
      </w:r>
      <w:r w:rsidRPr="00457F64">
        <w:rPr>
          <w:rFonts w:ascii="Arial" w:eastAsia="宋体" w:hAnsi="Arial" w:cs="Arial"/>
          <w:kern w:val="0"/>
          <w:sz w:val="24"/>
        </w:rPr>
        <w:t>.</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public final class Pattern extends Object implements Serializable</w:t>
      </w:r>
      <w:r w:rsidRPr="00457F64">
        <w:rPr>
          <w:rFonts w:ascii="Arial" w:eastAsia="宋体" w:hAnsi="Arial" w:cs="Arial"/>
          <w:kern w:val="0"/>
          <w:sz w:val="24"/>
        </w:rPr>
        <w:t>正则表达式的编译表示形式。用于编译正则表达式后创建一个匹配模式。</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指定为字符串的正则表达式必须首先被编译为此类的实例。然后，可将得到的模式用于创建</w:t>
      </w:r>
      <w:r w:rsidRPr="00457F64">
        <w:rPr>
          <w:rFonts w:ascii="Arial" w:eastAsia="宋体" w:hAnsi="Arial" w:cs="Arial"/>
          <w:kern w:val="0"/>
          <w:sz w:val="24"/>
        </w:rPr>
        <w:t>Matcher</w:t>
      </w:r>
      <w:r w:rsidRPr="00457F64">
        <w:rPr>
          <w:rFonts w:ascii="Arial" w:eastAsia="宋体" w:hAnsi="Arial" w:cs="Arial"/>
          <w:kern w:val="0"/>
          <w:sz w:val="24"/>
        </w:rPr>
        <w:t>对象，依照正则表达式，该对象可以与任意字符序列匹配。执行匹配所涉及的所有状态都驻留在匹配器中，所以多个匹配器可以共享同一模式。</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因此，典型的调用顺序是：</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Pattern p =Pattern.compile("a*b");</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Matcher m =p.matcher("aaaaab");</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boolean b = m.matches();</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在仅使用一次正则表达式时，可以方便地通过此类定义</w:t>
      </w:r>
      <w:r w:rsidRPr="00457F64">
        <w:rPr>
          <w:rFonts w:ascii="Arial" w:eastAsia="宋体" w:hAnsi="Arial" w:cs="Arial"/>
          <w:kern w:val="0"/>
          <w:sz w:val="24"/>
        </w:rPr>
        <w:t>matches</w:t>
      </w:r>
      <w:r w:rsidRPr="00457F64">
        <w:rPr>
          <w:rFonts w:ascii="Arial" w:eastAsia="宋体" w:hAnsi="Arial" w:cs="Arial"/>
          <w:kern w:val="0"/>
          <w:sz w:val="24"/>
        </w:rPr>
        <w:t>方法。此方法编译表达式并在单个调用中将输入序列与其匹配。语句：</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boolean b =Pattern.matches("a*b", "aaaaab");</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等效于上面的三个语句，尽管对于重复的匹配而言它效率不高，因为它不允许重用已编译的模式。</w:t>
      </w:r>
    </w:p>
    <w:p w:rsidR="00457F64" w:rsidRPr="00457F64" w:rsidRDefault="00457F64" w:rsidP="00457F64">
      <w:pPr>
        <w:widowControl/>
        <w:shd w:val="clear" w:color="auto" w:fill="FFFFFF"/>
        <w:spacing w:before="120"/>
        <w:ind w:left="360"/>
        <w:jc w:val="left"/>
        <w:rPr>
          <w:rFonts w:ascii="Arial" w:eastAsia="宋体" w:hAnsi="Arial" w:cs="Arial" w:hint="eastAsia"/>
          <w:kern w:val="0"/>
          <w:sz w:val="24"/>
        </w:rPr>
      </w:pPr>
      <w:r w:rsidRPr="00457F64">
        <w:rPr>
          <w:rFonts w:ascii="Arial" w:eastAsia="宋体" w:hAnsi="Arial" w:cs="Arial"/>
          <w:kern w:val="0"/>
          <w:sz w:val="24"/>
        </w:rPr>
        <w:t>此类的实例是不可变的，可供多个并发线程安全使用。</w:t>
      </w:r>
      <w:r w:rsidRPr="00457F64">
        <w:rPr>
          <w:rFonts w:ascii="Arial" w:eastAsia="宋体" w:hAnsi="Arial" w:cs="Arial"/>
          <w:kern w:val="0"/>
          <w:sz w:val="24"/>
        </w:rPr>
        <w:t>Matcher</w:t>
      </w:r>
      <w:r w:rsidRPr="00457F64">
        <w:rPr>
          <w:rFonts w:ascii="Arial" w:eastAsia="宋体" w:hAnsi="Arial" w:cs="Arial"/>
          <w:kern w:val="0"/>
          <w:sz w:val="24"/>
        </w:rPr>
        <w:t>类的实例用于此目的则不安全。</w:t>
      </w:r>
    </w:p>
    <w:p w:rsidR="00457F64" w:rsidRPr="00457F64" w:rsidRDefault="00457F64" w:rsidP="00882BCD">
      <w:pPr>
        <w:widowControl/>
        <w:numPr>
          <w:ilvl w:val="0"/>
          <w:numId w:val="2"/>
        </w:numPr>
        <w:shd w:val="clear" w:color="auto" w:fill="FFFFFF"/>
        <w:spacing w:before="120"/>
        <w:jc w:val="left"/>
        <w:rPr>
          <w:rFonts w:ascii="Arial" w:eastAsia="宋体" w:hAnsi="Arial" w:cs="Arial"/>
          <w:sz w:val="24"/>
        </w:rPr>
      </w:pPr>
      <w:r w:rsidRPr="00457F64">
        <w:rPr>
          <w:rFonts w:ascii="Arial" w:eastAsia="宋体" w:hAnsi="Arial" w:cs="Arial"/>
          <w:kern w:val="0"/>
          <w:sz w:val="24"/>
        </w:rPr>
        <w:t>Matcher</w:t>
      </w:r>
      <w:r w:rsidRPr="00457F64">
        <w:rPr>
          <w:rFonts w:ascii="Arial" w:eastAsia="宋体" w:hAnsi="Arial" w:cs="Arial"/>
          <w:kern w:val="0"/>
          <w:sz w:val="24"/>
        </w:rPr>
        <w:t>类使用</w:t>
      </w:r>
      <w:r w:rsidRPr="00457F64">
        <w:rPr>
          <w:rFonts w:ascii="Arial" w:eastAsia="宋体" w:hAnsi="Arial" w:cs="Arial"/>
          <w:kern w:val="0"/>
          <w:sz w:val="24"/>
        </w:rPr>
        <w:t>Pattern</w:t>
      </w:r>
      <w:r w:rsidRPr="00457F64">
        <w:rPr>
          <w:rFonts w:ascii="Arial" w:eastAsia="宋体" w:hAnsi="Arial" w:cs="Arial"/>
          <w:kern w:val="0"/>
          <w:sz w:val="24"/>
        </w:rPr>
        <w:t>实例提供的模式信息对正则表达式进行匹配</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public final class Matcher extends Object implements</w:t>
      </w:r>
      <w:r>
        <w:rPr>
          <w:rFonts w:ascii="Arial" w:eastAsia="宋体" w:hAnsi="Arial" w:cs="Arial"/>
          <w:kern w:val="0"/>
          <w:sz w:val="24"/>
        </w:rPr>
        <w:t xml:space="preserve"> </w:t>
      </w:r>
      <w:r w:rsidRPr="00457F64">
        <w:rPr>
          <w:rFonts w:ascii="Arial" w:eastAsia="宋体" w:hAnsi="Arial" w:cs="Arial"/>
          <w:kern w:val="0"/>
          <w:sz w:val="24"/>
        </w:rPr>
        <w:t>MatchResult</w:t>
      </w:r>
      <w:r w:rsidRPr="00457F64">
        <w:rPr>
          <w:rFonts w:ascii="Arial" w:eastAsia="宋体" w:hAnsi="Arial" w:cs="Arial"/>
          <w:kern w:val="0"/>
          <w:sz w:val="24"/>
        </w:rPr>
        <w:t>通过调用模式（</w:t>
      </w:r>
      <w:r w:rsidRPr="00457F64">
        <w:rPr>
          <w:rFonts w:ascii="Arial" w:eastAsia="宋体" w:hAnsi="Arial" w:cs="Arial"/>
          <w:kern w:val="0"/>
          <w:sz w:val="24"/>
        </w:rPr>
        <w:t>Pattern</w:t>
      </w:r>
      <w:r w:rsidRPr="00457F64">
        <w:rPr>
          <w:rFonts w:ascii="Arial" w:eastAsia="宋体" w:hAnsi="Arial" w:cs="Arial"/>
          <w:kern w:val="0"/>
          <w:sz w:val="24"/>
        </w:rPr>
        <w:t>）的</w:t>
      </w:r>
      <w:r w:rsidRPr="00457F64">
        <w:rPr>
          <w:rFonts w:ascii="Arial" w:eastAsia="宋体" w:hAnsi="Arial" w:cs="Arial"/>
          <w:kern w:val="0"/>
          <w:sz w:val="24"/>
        </w:rPr>
        <w:t>matcher</w:t>
      </w:r>
      <w:r w:rsidRPr="00457F64">
        <w:rPr>
          <w:rFonts w:ascii="Arial" w:eastAsia="宋体" w:hAnsi="Arial" w:cs="Arial"/>
          <w:kern w:val="0"/>
          <w:sz w:val="24"/>
        </w:rPr>
        <w:t>方法从模式创建匹配器。创建匹配器后，可以使用它执行三种不同的匹配操作：</w:t>
      </w:r>
    </w:p>
    <w:p w:rsidR="00457F64" w:rsidRPr="00457F64" w:rsidRDefault="00457F64" w:rsidP="00457F64">
      <w:pPr>
        <w:widowControl/>
        <w:shd w:val="clear" w:color="auto" w:fill="FFFFFF"/>
        <w:spacing w:before="120"/>
        <w:ind w:left="780" w:firstLine="60"/>
        <w:jc w:val="left"/>
        <w:rPr>
          <w:rFonts w:ascii="Arial" w:eastAsia="宋体" w:hAnsi="Arial" w:cs="Arial"/>
          <w:kern w:val="0"/>
          <w:sz w:val="24"/>
        </w:rPr>
      </w:pPr>
      <w:r w:rsidRPr="00457F64">
        <w:rPr>
          <w:rFonts w:ascii="Arial" w:eastAsia="宋体" w:hAnsi="Arial" w:cs="Arial"/>
          <w:kern w:val="0"/>
          <w:sz w:val="24"/>
        </w:rPr>
        <w:t>1</w:t>
      </w:r>
      <w:r w:rsidRPr="00457F64">
        <w:rPr>
          <w:rFonts w:ascii="Arial" w:eastAsia="宋体" w:hAnsi="Arial" w:cs="Arial"/>
          <w:kern w:val="0"/>
          <w:sz w:val="24"/>
        </w:rPr>
        <w:t>、</w:t>
      </w:r>
      <w:r w:rsidRPr="00457F64">
        <w:rPr>
          <w:rFonts w:ascii="Arial" w:eastAsia="宋体" w:hAnsi="Arial" w:cs="Arial"/>
          <w:kern w:val="0"/>
          <w:sz w:val="24"/>
        </w:rPr>
        <w:t>matches</w:t>
      </w:r>
      <w:r w:rsidRPr="00457F64">
        <w:rPr>
          <w:rFonts w:ascii="Arial" w:eastAsia="宋体" w:hAnsi="Arial" w:cs="Arial"/>
          <w:kern w:val="0"/>
          <w:sz w:val="24"/>
        </w:rPr>
        <w:t>方法尝试将整个输入序列与该模式匹配。</w:t>
      </w:r>
    </w:p>
    <w:p w:rsidR="00457F64" w:rsidRPr="00457F64" w:rsidRDefault="00457F64" w:rsidP="00457F64">
      <w:pPr>
        <w:widowControl/>
        <w:shd w:val="clear" w:color="auto" w:fill="FFFFFF"/>
        <w:spacing w:before="120"/>
        <w:ind w:left="720" w:firstLine="60"/>
        <w:jc w:val="left"/>
        <w:rPr>
          <w:rFonts w:ascii="Arial" w:eastAsia="宋体" w:hAnsi="Arial" w:cs="Arial"/>
          <w:kern w:val="0"/>
          <w:sz w:val="24"/>
        </w:rPr>
      </w:pPr>
      <w:r w:rsidRPr="00457F64">
        <w:rPr>
          <w:rFonts w:ascii="Arial" w:eastAsia="宋体" w:hAnsi="Arial" w:cs="Arial" w:hint="eastAsia"/>
          <w:kern w:val="0"/>
          <w:sz w:val="24"/>
        </w:rPr>
        <w:t>2</w:t>
      </w:r>
      <w:r w:rsidRPr="00457F64">
        <w:rPr>
          <w:rFonts w:ascii="Arial" w:eastAsia="宋体" w:hAnsi="Arial" w:cs="Arial"/>
          <w:kern w:val="0"/>
          <w:sz w:val="24"/>
        </w:rPr>
        <w:t>、</w:t>
      </w:r>
      <w:r w:rsidRPr="00457F64">
        <w:rPr>
          <w:rFonts w:ascii="Arial" w:eastAsia="宋体" w:hAnsi="Arial" w:cs="Arial"/>
          <w:kern w:val="0"/>
          <w:sz w:val="24"/>
        </w:rPr>
        <w:t>lookingAt</w:t>
      </w:r>
      <w:r w:rsidRPr="00457F64">
        <w:rPr>
          <w:rFonts w:ascii="Arial" w:eastAsia="宋体" w:hAnsi="Arial" w:cs="Arial"/>
          <w:kern w:val="0"/>
          <w:sz w:val="24"/>
        </w:rPr>
        <w:t>尝试将输入序列从头开始与该模式匹配。</w:t>
      </w:r>
    </w:p>
    <w:p w:rsidR="00457F64" w:rsidRPr="00457F64" w:rsidRDefault="00457F64" w:rsidP="00457F64">
      <w:pPr>
        <w:widowControl/>
        <w:shd w:val="clear" w:color="auto" w:fill="FFFFFF"/>
        <w:spacing w:before="120"/>
        <w:ind w:left="660" w:firstLine="60"/>
        <w:jc w:val="left"/>
        <w:rPr>
          <w:rFonts w:ascii="Arial" w:eastAsia="宋体" w:hAnsi="Arial" w:cs="Arial"/>
          <w:kern w:val="0"/>
          <w:sz w:val="24"/>
        </w:rPr>
      </w:pPr>
      <w:bookmarkStart w:id="2" w:name="_GoBack"/>
      <w:bookmarkEnd w:id="2"/>
      <w:r w:rsidRPr="00457F64">
        <w:rPr>
          <w:rFonts w:ascii="Arial" w:eastAsia="宋体" w:hAnsi="Arial" w:cs="Arial"/>
          <w:kern w:val="0"/>
          <w:sz w:val="24"/>
        </w:rPr>
        <w:t>3</w:t>
      </w:r>
      <w:r w:rsidRPr="00457F64">
        <w:rPr>
          <w:rFonts w:ascii="Arial" w:eastAsia="宋体" w:hAnsi="Arial" w:cs="Arial"/>
          <w:kern w:val="0"/>
          <w:sz w:val="24"/>
        </w:rPr>
        <w:t>、</w:t>
      </w:r>
      <w:r w:rsidRPr="00457F64">
        <w:rPr>
          <w:rFonts w:ascii="Arial" w:eastAsia="宋体" w:hAnsi="Arial" w:cs="Arial"/>
          <w:kern w:val="0"/>
          <w:sz w:val="24"/>
        </w:rPr>
        <w:t>find</w:t>
      </w:r>
      <w:r w:rsidRPr="00457F64">
        <w:rPr>
          <w:rFonts w:ascii="Arial" w:eastAsia="宋体" w:hAnsi="Arial" w:cs="Arial"/>
          <w:kern w:val="0"/>
          <w:sz w:val="24"/>
        </w:rPr>
        <w:t>方法扫描输入序列以查找与该模式匹配的下一个子序列。</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每个方法都返回一个表示成功或失败的布尔值。通过查询匹配器的状态可以获取关于成功匹配的更多信息。</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匹配器在其输入的子集（称为区域）中查找匹配项。默认情况下，此区域包含全部的匹配器输入。可通过</w:t>
      </w:r>
      <w:r w:rsidRPr="00457F64">
        <w:rPr>
          <w:rFonts w:ascii="Arial" w:eastAsia="宋体" w:hAnsi="Arial" w:cs="Arial"/>
          <w:kern w:val="0"/>
          <w:sz w:val="24"/>
        </w:rPr>
        <w:t>region</w:t>
      </w:r>
      <w:r w:rsidRPr="00457F64">
        <w:rPr>
          <w:rFonts w:ascii="Arial" w:eastAsia="宋体" w:hAnsi="Arial" w:cs="Arial"/>
          <w:kern w:val="0"/>
          <w:sz w:val="24"/>
        </w:rPr>
        <w:t>方法修改区域，通过</w:t>
      </w:r>
      <w:r w:rsidRPr="00457F64">
        <w:rPr>
          <w:rFonts w:ascii="Arial" w:eastAsia="宋体" w:hAnsi="Arial" w:cs="Arial"/>
          <w:kern w:val="0"/>
          <w:sz w:val="24"/>
        </w:rPr>
        <w:t>regionStart</w:t>
      </w:r>
      <w:r w:rsidRPr="00457F64">
        <w:rPr>
          <w:rFonts w:ascii="Arial" w:eastAsia="宋体" w:hAnsi="Arial" w:cs="Arial"/>
          <w:kern w:val="0"/>
          <w:sz w:val="24"/>
        </w:rPr>
        <w:t>和</w:t>
      </w:r>
      <w:r w:rsidRPr="00457F64">
        <w:rPr>
          <w:rFonts w:ascii="Arial" w:eastAsia="宋体" w:hAnsi="Arial" w:cs="Arial"/>
          <w:kern w:val="0"/>
          <w:sz w:val="24"/>
        </w:rPr>
        <w:t>regionEnd</w:t>
      </w:r>
      <w:r w:rsidRPr="00457F64">
        <w:rPr>
          <w:rFonts w:ascii="Arial" w:eastAsia="宋体" w:hAnsi="Arial" w:cs="Arial"/>
          <w:kern w:val="0"/>
          <w:sz w:val="24"/>
        </w:rPr>
        <w:t>方法查询区域。区域边界与某些模式构造交互的方式是可以更改的。</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此类还定义使用新字符串替换匹配子序列的方法，需要时，可以从匹配结果计算出新字符串的内容。可以先后使用</w:t>
      </w:r>
      <w:r w:rsidRPr="00457F64">
        <w:rPr>
          <w:rFonts w:ascii="Arial" w:eastAsia="宋体" w:hAnsi="Arial" w:cs="Arial"/>
          <w:kern w:val="0"/>
          <w:sz w:val="24"/>
        </w:rPr>
        <w:t>appendReplacement</w:t>
      </w:r>
      <w:r w:rsidRPr="00457F64">
        <w:rPr>
          <w:rFonts w:ascii="Arial" w:eastAsia="宋体" w:hAnsi="Arial" w:cs="Arial"/>
          <w:kern w:val="0"/>
          <w:sz w:val="24"/>
        </w:rPr>
        <w:t>和</w:t>
      </w:r>
      <w:r w:rsidRPr="00457F64">
        <w:rPr>
          <w:rFonts w:ascii="Arial" w:eastAsia="宋体" w:hAnsi="Arial" w:cs="Arial"/>
          <w:kern w:val="0"/>
          <w:sz w:val="24"/>
        </w:rPr>
        <w:t>appendTail</w:t>
      </w:r>
      <w:r w:rsidRPr="00457F64">
        <w:rPr>
          <w:rFonts w:ascii="Arial" w:eastAsia="宋体" w:hAnsi="Arial" w:cs="Arial"/>
          <w:kern w:val="0"/>
          <w:sz w:val="24"/>
        </w:rPr>
        <w:t>方法将结果收集到现有的字符串缓冲区，或者使用更加便捷的</w:t>
      </w:r>
      <w:r w:rsidRPr="00457F64">
        <w:rPr>
          <w:rFonts w:ascii="Arial" w:eastAsia="宋体" w:hAnsi="Arial" w:cs="Arial"/>
          <w:kern w:val="0"/>
          <w:sz w:val="24"/>
        </w:rPr>
        <w:t>replaceAll</w:t>
      </w:r>
      <w:r w:rsidRPr="00457F64">
        <w:rPr>
          <w:rFonts w:ascii="Arial" w:eastAsia="宋体" w:hAnsi="Arial" w:cs="Arial"/>
          <w:kern w:val="0"/>
          <w:sz w:val="24"/>
        </w:rPr>
        <w:t>方法创建一个可以在其中替换输入序列中每个匹配子序列的字符串。</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匹配器的显式状态包括最近成功匹配的开始和结束索引。它还包括模式中每个捕获组捕获的输入子序列的开始和结束索引以及该子序列的总数。出于方便的考虑，还提供了以字符串的形式返回这些已捕获子序列的方法。</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匹配器的显式状态最初是未定义的；在成功匹配导致</w:t>
      </w:r>
      <w:r w:rsidRPr="00457F64">
        <w:rPr>
          <w:rFonts w:ascii="Arial" w:eastAsia="宋体" w:hAnsi="Arial" w:cs="Arial"/>
          <w:kern w:val="0"/>
          <w:sz w:val="24"/>
        </w:rPr>
        <w:t>IllegalStateException</w:t>
      </w:r>
      <w:r w:rsidRPr="00457F64">
        <w:rPr>
          <w:rFonts w:ascii="Arial" w:eastAsia="宋体" w:hAnsi="Arial" w:cs="Arial"/>
          <w:kern w:val="0"/>
          <w:sz w:val="24"/>
        </w:rPr>
        <w:t>抛出之前尝试查询其中的任何部分。每个匹配操作都将重新计算匹配器的显式状态。匹配器的隐式状态包括输入字符序列和添加位置，添加位置最初是零，然后由</w:t>
      </w:r>
      <w:r w:rsidRPr="00457F64">
        <w:rPr>
          <w:rFonts w:ascii="Arial" w:eastAsia="宋体" w:hAnsi="Arial" w:cs="Arial"/>
          <w:kern w:val="0"/>
          <w:sz w:val="24"/>
        </w:rPr>
        <w:t>appendReplacement</w:t>
      </w:r>
      <w:r w:rsidRPr="00457F64">
        <w:rPr>
          <w:rFonts w:ascii="Arial" w:eastAsia="宋体" w:hAnsi="Arial" w:cs="Arial"/>
          <w:kern w:val="0"/>
          <w:sz w:val="24"/>
        </w:rPr>
        <w:t>方法更新。</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可以通过调用匹配器的</w:t>
      </w:r>
      <w:r w:rsidRPr="00457F64">
        <w:rPr>
          <w:rFonts w:ascii="Arial" w:eastAsia="宋体" w:hAnsi="Arial" w:cs="Arial"/>
          <w:kern w:val="0"/>
          <w:sz w:val="24"/>
        </w:rPr>
        <w:t>reset()</w:t>
      </w:r>
      <w:r w:rsidRPr="00457F64">
        <w:rPr>
          <w:rFonts w:ascii="Arial" w:eastAsia="宋体" w:hAnsi="Arial" w:cs="Arial"/>
          <w:kern w:val="0"/>
          <w:sz w:val="24"/>
        </w:rPr>
        <w:t>方法来显式重置匹配器，如果需要新输入序列，则调用其</w:t>
      </w:r>
      <w:r w:rsidRPr="00457F64">
        <w:rPr>
          <w:rFonts w:ascii="Arial" w:eastAsia="宋体" w:hAnsi="Arial" w:cs="Arial"/>
          <w:kern w:val="0"/>
          <w:sz w:val="24"/>
        </w:rPr>
        <w:t>reset(CharSequence)</w:t>
      </w:r>
      <w:r w:rsidRPr="00457F64">
        <w:rPr>
          <w:rFonts w:ascii="Arial" w:eastAsia="宋体" w:hAnsi="Arial" w:cs="Arial"/>
          <w:kern w:val="0"/>
          <w:sz w:val="24"/>
        </w:rPr>
        <w:t>方法。重置匹配器将放弃其显式状态信息并将添加位置设置为零。</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r w:rsidRPr="00457F64">
        <w:rPr>
          <w:rFonts w:ascii="Arial" w:eastAsia="宋体" w:hAnsi="Arial" w:cs="Arial"/>
          <w:kern w:val="0"/>
          <w:sz w:val="24"/>
        </w:rPr>
        <w:t>此类的实例用于多个并发线程是不安全的。</w:t>
      </w:r>
    </w:p>
    <w:p w:rsidR="00457F64" w:rsidRPr="00457F64" w:rsidRDefault="00457F64" w:rsidP="00457F64">
      <w:pPr>
        <w:widowControl/>
        <w:shd w:val="clear" w:color="auto" w:fill="FFFFFF"/>
        <w:spacing w:before="120"/>
        <w:ind w:left="360"/>
        <w:jc w:val="left"/>
        <w:rPr>
          <w:rFonts w:ascii="Arial" w:eastAsia="宋体" w:hAnsi="Arial" w:cs="Arial"/>
          <w:kern w:val="0"/>
          <w:sz w:val="24"/>
        </w:rPr>
      </w:pPr>
    </w:p>
    <w:p w:rsidR="00457F64" w:rsidRPr="00457F64" w:rsidRDefault="00457F64">
      <w:pPr>
        <w:widowControl/>
        <w:shd w:val="clear" w:color="auto" w:fill="FFFFFF"/>
        <w:spacing w:before="120"/>
        <w:ind w:left="360"/>
        <w:jc w:val="left"/>
        <w:rPr>
          <w:rFonts w:ascii="Arial" w:eastAsia="宋体" w:hAnsi="Arial" w:cs="Arial"/>
          <w:kern w:val="0"/>
          <w:sz w:val="24"/>
        </w:rPr>
      </w:pPr>
    </w:p>
    <w:sectPr w:rsidR="00457F64" w:rsidRPr="00457F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D36" w:rsidRDefault="00A24D36" w:rsidP="00690C4D">
      <w:r>
        <w:separator/>
      </w:r>
    </w:p>
  </w:endnote>
  <w:endnote w:type="continuationSeparator" w:id="0">
    <w:p w:rsidR="00A24D36" w:rsidRDefault="00A24D36" w:rsidP="0069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D36" w:rsidRDefault="00A24D36" w:rsidP="00690C4D">
      <w:r>
        <w:separator/>
      </w:r>
    </w:p>
  </w:footnote>
  <w:footnote w:type="continuationSeparator" w:id="0">
    <w:p w:rsidR="00A24D36" w:rsidRDefault="00A24D36" w:rsidP="00690C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C5D7F"/>
    <w:multiLevelType w:val="singleLevel"/>
    <w:tmpl w:val="373C5D7F"/>
    <w:lvl w:ilvl="0">
      <w:start w:val="1"/>
      <w:numFmt w:val="decimal"/>
      <w:suff w:val="nothing"/>
      <w:lvlText w:val="%1、"/>
      <w:lvlJc w:val="left"/>
    </w:lvl>
  </w:abstractNum>
  <w:abstractNum w:abstractNumId="1" w15:restartNumberingAfterBreak="0">
    <w:nsid w:val="6127671F"/>
    <w:multiLevelType w:val="multilevel"/>
    <w:tmpl w:val="A4C6E9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 SYSTEM">
    <w15:presenceInfo w15:providerId="None" w15:userId="MC SYST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291"/>
    <w:rsid w:val="001451E5"/>
    <w:rsid w:val="00457F64"/>
    <w:rsid w:val="00690C4D"/>
    <w:rsid w:val="00A24D36"/>
    <w:rsid w:val="00B16291"/>
    <w:rsid w:val="0F9C2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7C724"/>
  <w15:docId w15:val="{C7882A8A-1B01-4CE7-ADA0-1B01E75C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0C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90C4D"/>
    <w:rPr>
      <w:rFonts w:asciiTheme="minorHAnsi" w:eastAsiaTheme="minorEastAsia" w:hAnsiTheme="minorHAnsi" w:cstheme="minorBidi"/>
      <w:kern w:val="2"/>
      <w:sz w:val="18"/>
      <w:szCs w:val="18"/>
    </w:rPr>
  </w:style>
  <w:style w:type="paragraph" w:styleId="a5">
    <w:name w:val="footer"/>
    <w:basedOn w:val="a"/>
    <w:link w:val="a6"/>
    <w:rsid w:val="00690C4D"/>
    <w:pPr>
      <w:tabs>
        <w:tab w:val="center" w:pos="4153"/>
        <w:tab w:val="right" w:pos="8306"/>
      </w:tabs>
      <w:snapToGrid w:val="0"/>
      <w:jc w:val="left"/>
    </w:pPr>
    <w:rPr>
      <w:sz w:val="18"/>
      <w:szCs w:val="18"/>
    </w:rPr>
  </w:style>
  <w:style w:type="character" w:customStyle="1" w:styleId="a6">
    <w:name w:val="页脚 字符"/>
    <w:basedOn w:val="a0"/>
    <w:link w:val="a5"/>
    <w:rsid w:val="00690C4D"/>
    <w:rPr>
      <w:rFonts w:asciiTheme="minorHAnsi" w:eastAsiaTheme="minorEastAsia" w:hAnsiTheme="minorHAnsi" w:cstheme="minorBidi"/>
      <w:kern w:val="2"/>
      <w:sz w:val="18"/>
      <w:szCs w:val="18"/>
    </w:rPr>
  </w:style>
  <w:style w:type="paragraph" w:styleId="a7">
    <w:name w:val="Normal (Web)"/>
    <w:basedOn w:val="a"/>
    <w:uiPriority w:val="99"/>
    <w:unhideWhenUsed/>
    <w:rsid w:val="00457F64"/>
    <w:pPr>
      <w:widowControl/>
      <w:spacing w:before="100" w:beforeAutospacing="1" w:after="100" w:afterAutospacing="1"/>
      <w:jc w:val="left"/>
    </w:pPr>
    <w:rPr>
      <w:rFonts w:ascii="宋体" w:eastAsia="宋体" w:hAnsi="宋体" w:cs="宋体"/>
      <w:kern w:val="0"/>
      <w:sz w:val="24"/>
    </w:rPr>
  </w:style>
  <w:style w:type="paragraph" w:styleId="a8">
    <w:name w:val="List Paragraph"/>
    <w:basedOn w:val="a"/>
    <w:uiPriority w:val="99"/>
    <w:rsid w:val="00457F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909955">
      <w:bodyDiv w:val="1"/>
      <w:marLeft w:val="0"/>
      <w:marRight w:val="0"/>
      <w:marTop w:val="0"/>
      <w:marBottom w:val="0"/>
      <w:divBdr>
        <w:top w:val="none" w:sz="0" w:space="0" w:color="auto"/>
        <w:left w:val="none" w:sz="0" w:space="0" w:color="auto"/>
        <w:bottom w:val="none" w:sz="0" w:space="0" w:color="auto"/>
        <w:right w:val="none" w:sz="0" w:space="0" w:color="auto"/>
      </w:divBdr>
    </w:div>
    <w:div w:id="1416171993">
      <w:bodyDiv w:val="1"/>
      <w:marLeft w:val="0"/>
      <w:marRight w:val="0"/>
      <w:marTop w:val="0"/>
      <w:marBottom w:val="0"/>
      <w:divBdr>
        <w:top w:val="none" w:sz="0" w:space="0" w:color="auto"/>
        <w:left w:val="none" w:sz="0" w:space="0" w:color="auto"/>
        <w:bottom w:val="none" w:sz="0" w:space="0" w:color="auto"/>
        <w:right w:val="none" w:sz="0" w:space="0" w:color="auto"/>
      </w:divBdr>
    </w:div>
    <w:div w:id="1434856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glx666</dc:creator>
  <cp:lastModifiedBy>张印祺</cp:lastModifiedBy>
  <cp:revision>2</cp:revision>
  <dcterms:created xsi:type="dcterms:W3CDTF">2020-12-19T15:04:00Z</dcterms:created>
  <dcterms:modified xsi:type="dcterms:W3CDTF">2020-12-19T15:04:00Z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