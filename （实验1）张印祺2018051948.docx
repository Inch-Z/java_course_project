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7D" w:rsidRDefault="00844F74">
      <w:pPr>
        <w:jc w:val="center"/>
        <w:outlineLvl w:val="0"/>
        <w:rPr>
          <w:rFonts w:eastAsia="楷体_GB2312"/>
          <w:b/>
          <w:sz w:val="44"/>
          <w:szCs w:val="44"/>
        </w:rPr>
      </w:pPr>
      <w:bookmarkStart w:id="0" w:name="_Toc31634"/>
      <w:r>
        <w:rPr>
          <w:rFonts w:eastAsia="楷体_GB2312"/>
          <w:b/>
          <w:sz w:val="44"/>
          <w:szCs w:val="44"/>
        </w:rPr>
        <w:t>暨南大学本科实验报告专用纸</w:t>
      </w:r>
      <w:bookmarkEnd w:id="0"/>
    </w:p>
    <w:p w:rsidR="0063367D" w:rsidRDefault="00844F74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课程名称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java</w:t>
      </w:r>
      <w:r>
        <w:rPr>
          <w:rFonts w:ascii="楷体" w:eastAsia="楷体" w:hAnsi="楷体" w:cs="楷体" w:hint="eastAsia"/>
          <w:sz w:val="28"/>
          <w:szCs w:val="28"/>
          <w:u w:val="single"/>
        </w:rPr>
        <w:t>程序设计实验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成绩评定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</w:p>
    <w:p w:rsidR="0063367D" w:rsidRDefault="00844F74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实验项目名称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遍历与复制数组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36"/>
          <w:u w:val="single"/>
        </w:rPr>
        <w:t xml:space="preserve">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指导教师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张庆丰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</w:p>
    <w:p w:rsidR="0063367D" w:rsidRDefault="00844F74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实验项目编号</w:t>
      </w:r>
      <w:r>
        <w:rPr>
          <w:rFonts w:ascii="楷体" w:eastAsia="楷体" w:hAnsi="楷体" w:cs="楷体" w:hint="eastAsia"/>
          <w:sz w:val="24"/>
          <w:szCs w:val="28"/>
          <w:u w:val="single"/>
        </w:rPr>
        <w:t xml:space="preserve"> </w:t>
      </w:r>
      <w:r w:rsidR="0068463F">
        <w:rPr>
          <w:rFonts w:ascii="楷体" w:eastAsia="楷体" w:hAnsi="楷体" w:cs="楷体" w:hint="eastAsia"/>
          <w:color w:val="333333"/>
          <w:kern w:val="0"/>
          <w:sz w:val="28"/>
          <w:szCs w:val="21"/>
          <w:u w:val="single"/>
        </w:rPr>
        <w:t xml:space="preserve"> 0806016901 </w:t>
      </w:r>
      <w:r>
        <w:rPr>
          <w:rFonts w:ascii="楷体" w:eastAsia="楷体" w:hAnsi="楷体" w:cs="楷体" w:hint="eastAsia"/>
          <w:sz w:val="28"/>
          <w:szCs w:val="28"/>
        </w:rPr>
        <w:t>实验项目类型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68463F"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bookmarkStart w:id="1" w:name="_GoBack"/>
      <w:bookmarkEnd w:id="1"/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实验地点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N502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</w:p>
    <w:p w:rsidR="0063367D" w:rsidRDefault="00844F74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学生姓名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 w:rsidR="0068463F">
        <w:rPr>
          <w:rFonts w:ascii="楷体" w:eastAsia="楷体" w:hAnsi="楷体" w:cs="楷体" w:hint="eastAsia"/>
          <w:sz w:val="28"/>
          <w:szCs w:val="28"/>
          <w:u w:val="single"/>
        </w:rPr>
        <w:t>张印祺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</w:rPr>
        <w:t>学号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68463F">
        <w:rPr>
          <w:rFonts w:ascii="楷体" w:eastAsia="楷体" w:hAnsi="楷体" w:cs="楷体" w:hint="eastAsia"/>
          <w:sz w:val="28"/>
          <w:szCs w:val="28"/>
          <w:u w:val="single"/>
        </w:rPr>
        <w:t>2018051948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</w:p>
    <w:p w:rsidR="0063367D" w:rsidRDefault="00844F74">
      <w:pPr>
        <w:numPr>
          <w:ins w:id="2" w:author="MC SYSTEM" w:date="2006-06-11T14:06:00Z"/>
        </w:num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学院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信息科学技术学院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系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计算机科学系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专业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68463F">
        <w:rPr>
          <w:rFonts w:ascii="楷体" w:eastAsia="楷体" w:hAnsi="楷体" w:cs="楷体" w:hint="eastAsia"/>
          <w:sz w:val="28"/>
          <w:szCs w:val="28"/>
          <w:u w:val="single"/>
        </w:rPr>
        <w:t>网络工程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</w:p>
    <w:p w:rsidR="0063367D" w:rsidRDefault="00844F74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实验时间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2020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10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21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午～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10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21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</w:t>
      </w:r>
    </w:p>
    <w:p w:rsidR="0063367D" w:rsidRDefault="00844F7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实验目的</w:t>
      </w:r>
    </w:p>
    <w:p w:rsidR="0063367D" w:rsidRDefault="00844F74">
      <w:pPr>
        <w:rPr>
          <w:sz w:val="24"/>
        </w:rPr>
      </w:pPr>
      <w:r>
        <w:rPr>
          <w:rFonts w:hint="eastAsia"/>
          <w:sz w:val="24"/>
        </w:rPr>
        <w:t>本实验目的是让学生掌握使用</w:t>
      </w:r>
      <w:r>
        <w:rPr>
          <w:rFonts w:hint="eastAsia"/>
          <w:sz w:val="24"/>
        </w:rPr>
        <w:t>Array()</w:t>
      </w:r>
      <w:r>
        <w:rPr>
          <w:rFonts w:hint="eastAsia"/>
          <w:sz w:val="24"/>
        </w:rPr>
        <w:t>类调用方法操作数组</w:t>
      </w:r>
    </w:p>
    <w:p w:rsidR="0063367D" w:rsidRDefault="0063367D">
      <w:pPr>
        <w:rPr>
          <w:sz w:val="24"/>
        </w:rPr>
      </w:pPr>
    </w:p>
    <w:p w:rsidR="0063367D" w:rsidRDefault="00844F7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实验要求</w:t>
      </w:r>
    </w:p>
    <w:p w:rsidR="0063367D" w:rsidRDefault="00844F74">
      <w:pPr>
        <w:rPr>
          <w:rFonts w:eastAsia="宋体"/>
          <w:sz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应用程序，输出数组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的全部元素，并将数组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的全部或部分元素复制到其他数组中，然后改变其他数组的元素的值，再输出数组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的全部元素。</w:t>
      </w:r>
    </w:p>
    <w:p w:rsidR="0063367D" w:rsidRDefault="0063367D">
      <w:pPr>
        <w:rPr>
          <w:sz w:val="24"/>
        </w:rPr>
      </w:pPr>
    </w:p>
    <w:p w:rsidR="0063367D" w:rsidRDefault="00844F7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程序代码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package</w:t>
      </w:r>
      <w:r>
        <w:rPr>
          <w:rFonts w:ascii="Consolas" w:eastAsia="Consolas" w:hAnsi="Consolas" w:hint="eastAsia"/>
          <w:color w:val="000000"/>
          <w:sz w:val="24"/>
        </w:rPr>
        <w:t xml:space="preserve"> bao;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import</w:t>
      </w:r>
      <w:r>
        <w:rPr>
          <w:rFonts w:ascii="Consolas" w:eastAsia="Consolas" w:hAnsi="Consolas" w:hint="eastAsia"/>
          <w:color w:val="000000"/>
          <w:sz w:val="24"/>
        </w:rPr>
        <w:t xml:space="preserve"> java.util.Arrays;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CopyArray{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>[]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= {1,2,3,4,500,600,700,800};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[] 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.println(Arrays.</w:t>
      </w:r>
      <w:r>
        <w:rPr>
          <w:rFonts w:ascii="Consolas" w:eastAsia="Consolas" w:hAnsi="Consolas" w:hint="eastAsia"/>
          <w:i/>
          <w:color w:val="000000"/>
          <w:sz w:val="24"/>
        </w:rPr>
        <w:t>toString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=Arrays.</w:t>
      </w:r>
      <w:r>
        <w:rPr>
          <w:rFonts w:ascii="Consolas" w:eastAsia="Consolas" w:hAnsi="Consolas" w:hint="eastAsia"/>
          <w:i/>
          <w:color w:val="000000"/>
          <w:sz w:val="24"/>
        </w:rPr>
        <w:t>copyOf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length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.println(Arrays.</w:t>
      </w:r>
      <w:r>
        <w:rPr>
          <w:rFonts w:ascii="Consolas" w:eastAsia="Consolas" w:hAnsi="Consolas" w:hint="eastAsia"/>
          <w:i/>
          <w:color w:val="000000"/>
          <w:sz w:val="24"/>
        </w:rPr>
        <w:t>toString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=Arrays.</w:t>
      </w:r>
      <w:r>
        <w:rPr>
          <w:rFonts w:ascii="Consolas" w:eastAsia="Consolas" w:hAnsi="Consolas" w:hint="eastAsia"/>
          <w:i/>
          <w:color w:val="000000"/>
          <w:sz w:val="24"/>
        </w:rPr>
        <w:t>copyOf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,4);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.println(Arrays.</w:t>
      </w:r>
      <w:r>
        <w:rPr>
          <w:rFonts w:ascii="Consolas" w:eastAsia="Consolas" w:hAnsi="Consolas" w:hint="eastAsia"/>
          <w:i/>
          <w:color w:val="000000"/>
          <w:sz w:val="24"/>
        </w:rPr>
        <w:t>toString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=Arrays.</w:t>
      </w:r>
      <w:r>
        <w:rPr>
          <w:rFonts w:ascii="Consolas" w:eastAsia="Consolas" w:hAnsi="Consolas" w:hint="eastAsia"/>
          <w:i/>
          <w:color w:val="000000"/>
          <w:sz w:val="24"/>
        </w:rPr>
        <w:t>copyOfRange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length</w:t>
      </w:r>
      <w:r>
        <w:rPr>
          <w:rFonts w:ascii="Consolas" w:eastAsia="Consolas" w:hAnsi="Consolas" w:hint="eastAsia"/>
          <w:color w:val="000000"/>
          <w:sz w:val="24"/>
        </w:rPr>
        <w:t>-4,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length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.println(Arrays.</w:t>
      </w:r>
      <w:r>
        <w:rPr>
          <w:rFonts w:ascii="Consolas" w:eastAsia="Consolas" w:hAnsi="Consolas" w:hint="eastAsia"/>
          <w:i/>
          <w:color w:val="000000"/>
          <w:sz w:val="24"/>
        </w:rPr>
        <w:t>toString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));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[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length</w:t>
      </w:r>
      <w:r>
        <w:rPr>
          <w:rFonts w:ascii="Consolas" w:eastAsia="Consolas" w:hAnsi="Consolas" w:hint="eastAsia"/>
          <w:color w:val="000000"/>
          <w:sz w:val="24"/>
        </w:rPr>
        <w:t>-1]=-100;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[</w:t>
      </w:r>
      <w:r>
        <w:rPr>
          <w:rFonts w:ascii="Consolas" w:eastAsia="Consolas" w:hAnsi="Consolas" w:hint="eastAsia"/>
          <w:color w:val="6A3E3E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length</w:t>
      </w:r>
      <w:r>
        <w:rPr>
          <w:rFonts w:ascii="Consolas" w:eastAsia="Consolas" w:hAnsi="Consolas" w:hint="eastAsia"/>
          <w:color w:val="000000"/>
          <w:sz w:val="24"/>
        </w:rPr>
        <w:t>-1]=-200;</w:t>
      </w:r>
    </w:p>
    <w:p w:rsidR="0063367D" w:rsidRDefault="00844F7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63367D" w:rsidRDefault="00844F7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63367D" w:rsidRDefault="0063367D">
      <w:pPr>
        <w:autoSpaceDE w:val="0"/>
        <w:autoSpaceDN w:val="0"/>
        <w:adjustRightInd w:val="0"/>
        <w:jc w:val="left"/>
        <w:rPr>
          <w:sz w:val="24"/>
        </w:rPr>
      </w:pPr>
    </w:p>
    <w:p w:rsidR="0063367D" w:rsidRDefault="0063367D">
      <w:pPr>
        <w:autoSpaceDE w:val="0"/>
        <w:autoSpaceDN w:val="0"/>
        <w:adjustRightInd w:val="0"/>
        <w:jc w:val="left"/>
        <w:rPr>
          <w:sz w:val="24"/>
        </w:rPr>
      </w:pPr>
    </w:p>
    <w:p w:rsidR="0063367D" w:rsidRDefault="0063367D">
      <w:pPr>
        <w:autoSpaceDE w:val="0"/>
        <w:autoSpaceDN w:val="0"/>
        <w:adjustRightInd w:val="0"/>
        <w:jc w:val="left"/>
        <w:rPr>
          <w:sz w:val="24"/>
        </w:rPr>
      </w:pPr>
    </w:p>
    <w:p w:rsidR="0063367D" w:rsidRDefault="00844F7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实验结果</w:t>
      </w:r>
    </w:p>
    <w:p w:rsidR="0063367D" w:rsidRDefault="006E23B5">
      <w:pPr>
        <w:jc w:val="center"/>
      </w:pPr>
      <w:r w:rsidRPr="006E23B5">
        <w:rPr>
          <w:noProof/>
        </w:rPr>
        <w:lastRenderedPageBreak/>
        <w:drawing>
          <wp:inline distT="0" distB="0" distL="0" distR="0">
            <wp:extent cx="5274310" cy="2539084"/>
            <wp:effectExtent l="0" t="0" r="2540" b="0"/>
            <wp:docPr id="1" name="图片 1" descr="C:\Users\User\AppData\Local\Temp\16083867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83867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7D" w:rsidRDefault="0063367D">
      <w:pPr>
        <w:jc w:val="center"/>
      </w:pPr>
    </w:p>
    <w:p w:rsidR="0063367D" w:rsidRDefault="00844F74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五、感悟与提升</w:t>
      </w:r>
    </w:p>
    <w:p w:rsidR="006E23B5" w:rsidRPr="006E23B5" w:rsidRDefault="006E23B5" w:rsidP="006E23B5">
      <w:pPr>
        <w:rPr>
          <w:sz w:val="24"/>
        </w:rPr>
      </w:pPr>
      <w:r w:rsidRPr="006E23B5">
        <w:rPr>
          <w:rFonts w:hint="eastAsia"/>
          <w:sz w:val="24"/>
        </w:rPr>
        <w:t>在</w:t>
      </w:r>
      <w:r w:rsidRPr="006E23B5">
        <w:rPr>
          <w:rFonts w:hint="eastAsia"/>
          <w:sz w:val="24"/>
        </w:rPr>
        <w:t xml:space="preserve"> Java </w:t>
      </w:r>
      <w:r w:rsidRPr="006E23B5">
        <w:rPr>
          <w:rFonts w:hint="eastAsia"/>
          <w:sz w:val="24"/>
        </w:rPr>
        <w:t>中实现数组复制分别有以下</w:t>
      </w:r>
      <w:r w:rsidRPr="006E23B5">
        <w:rPr>
          <w:rFonts w:hint="eastAsia"/>
          <w:sz w:val="24"/>
        </w:rPr>
        <w:t xml:space="preserve"> 4 </w:t>
      </w:r>
      <w:r w:rsidRPr="006E23B5">
        <w:rPr>
          <w:rFonts w:hint="eastAsia"/>
          <w:sz w:val="24"/>
        </w:rPr>
        <w:t>种方法：</w:t>
      </w:r>
    </w:p>
    <w:p w:rsidR="006E23B5" w:rsidRPr="006E23B5" w:rsidRDefault="006E23B5" w:rsidP="006E23B5">
      <w:pPr>
        <w:ind w:leftChars="100" w:left="210"/>
        <w:rPr>
          <w:sz w:val="24"/>
        </w:rPr>
      </w:pPr>
      <w:r w:rsidRPr="006E23B5">
        <w:rPr>
          <w:rFonts w:hint="eastAsia"/>
          <w:sz w:val="24"/>
        </w:rPr>
        <w:t xml:space="preserve">Arrays </w:t>
      </w:r>
      <w:r w:rsidRPr="006E23B5">
        <w:rPr>
          <w:rFonts w:hint="eastAsia"/>
          <w:sz w:val="24"/>
        </w:rPr>
        <w:t>类的</w:t>
      </w:r>
      <w:r w:rsidRPr="006E23B5">
        <w:rPr>
          <w:rFonts w:hint="eastAsia"/>
          <w:sz w:val="24"/>
        </w:rPr>
        <w:t xml:space="preserve"> copyOf() </w:t>
      </w:r>
      <w:r w:rsidRPr="006E23B5">
        <w:rPr>
          <w:rFonts w:hint="eastAsia"/>
          <w:sz w:val="24"/>
        </w:rPr>
        <w:t>方法</w:t>
      </w:r>
    </w:p>
    <w:p w:rsidR="006E23B5" w:rsidRPr="006E23B5" w:rsidRDefault="006E23B5" w:rsidP="006E23B5">
      <w:pPr>
        <w:ind w:leftChars="100" w:left="210"/>
        <w:rPr>
          <w:rFonts w:hint="eastAsia"/>
          <w:sz w:val="24"/>
        </w:rPr>
      </w:pPr>
      <w:r w:rsidRPr="006E23B5">
        <w:rPr>
          <w:rFonts w:hint="eastAsia"/>
          <w:sz w:val="24"/>
        </w:rPr>
        <w:t xml:space="preserve">Arrays </w:t>
      </w:r>
      <w:r w:rsidRPr="006E23B5">
        <w:rPr>
          <w:rFonts w:hint="eastAsia"/>
          <w:sz w:val="24"/>
        </w:rPr>
        <w:t>类的</w:t>
      </w:r>
      <w:r w:rsidRPr="006E23B5">
        <w:rPr>
          <w:rFonts w:hint="eastAsia"/>
          <w:sz w:val="24"/>
        </w:rPr>
        <w:t xml:space="preserve"> copyOfRange() </w:t>
      </w:r>
      <w:r w:rsidRPr="006E23B5">
        <w:rPr>
          <w:rFonts w:hint="eastAsia"/>
          <w:sz w:val="24"/>
        </w:rPr>
        <w:t>方法</w:t>
      </w:r>
    </w:p>
    <w:p w:rsidR="006E23B5" w:rsidRPr="006E23B5" w:rsidRDefault="006E23B5" w:rsidP="006E23B5">
      <w:pPr>
        <w:ind w:leftChars="100" w:left="210"/>
        <w:rPr>
          <w:rFonts w:hint="eastAsia"/>
          <w:sz w:val="24"/>
        </w:rPr>
      </w:pPr>
      <w:r w:rsidRPr="006E23B5">
        <w:rPr>
          <w:rFonts w:hint="eastAsia"/>
          <w:sz w:val="24"/>
        </w:rPr>
        <w:t xml:space="preserve">System </w:t>
      </w:r>
      <w:r w:rsidRPr="006E23B5">
        <w:rPr>
          <w:rFonts w:hint="eastAsia"/>
          <w:sz w:val="24"/>
        </w:rPr>
        <w:t>类的</w:t>
      </w:r>
      <w:r w:rsidRPr="006E23B5">
        <w:rPr>
          <w:rFonts w:hint="eastAsia"/>
          <w:sz w:val="24"/>
        </w:rPr>
        <w:t xml:space="preserve"> arraycopy() </w:t>
      </w:r>
      <w:r w:rsidRPr="006E23B5">
        <w:rPr>
          <w:rFonts w:hint="eastAsia"/>
          <w:sz w:val="24"/>
        </w:rPr>
        <w:t>方法</w:t>
      </w:r>
    </w:p>
    <w:p w:rsidR="006E23B5" w:rsidRPr="006E23B5" w:rsidRDefault="006E23B5" w:rsidP="006E23B5">
      <w:pPr>
        <w:ind w:leftChars="100" w:left="210"/>
        <w:rPr>
          <w:rFonts w:hint="eastAsia"/>
          <w:sz w:val="24"/>
        </w:rPr>
      </w:pPr>
      <w:r w:rsidRPr="006E23B5">
        <w:rPr>
          <w:rFonts w:hint="eastAsia"/>
          <w:sz w:val="24"/>
        </w:rPr>
        <w:t xml:space="preserve">Object </w:t>
      </w:r>
      <w:r w:rsidRPr="006E23B5">
        <w:rPr>
          <w:rFonts w:hint="eastAsia"/>
          <w:sz w:val="24"/>
        </w:rPr>
        <w:t>类的</w:t>
      </w:r>
      <w:r w:rsidRPr="006E23B5">
        <w:rPr>
          <w:rFonts w:hint="eastAsia"/>
          <w:sz w:val="24"/>
        </w:rPr>
        <w:t xml:space="preserve"> clone() </w:t>
      </w:r>
      <w:r w:rsidRPr="006E23B5">
        <w:rPr>
          <w:rFonts w:hint="eastAsia"/>
          <w:sz w:val="24"/>
        </w:rPr>
        <w:t>方法</w:t>
      </w:r>
    </w:p>
    <w:p w:rsidR="006E23B5" w:rsidRDefault="006E23B5" w:rsidP="006E23B5">
      <w:pPr>
        <w:rPr>
          <w:sz w:val="24"/>
        </w:rPr>
      </w:pPr>
      <w:r w:rsidRPr="006E23B5">
        <w:rPr>
          <w:rFonts w:hint="eastAsia"/>
          <w:sz w:val="24"/>
        </w:rPr>
        <w:t>由于原数组</w:t>
      </w:r>
      <w:r w:rsidRPr="006E23B5">
        <w:rPr>
          <w:rFonts w:hint="eastAsia"/>
          <w:sz w:val="24"/>
        </w:rPr>
        <w:t xml:space="preserve"> scores </w:t>
      </w:r>
      <w:r w:rsidRPr="006E23B5">
        <w:rPr>
          <w:rFonts w:hint="eastAsia"/>
          <w:sz w:val="24"/>
        </w:rPr>
        <w:t>的长度为</w:t>
      </w:r>
      <w:r w:rsidRPr="006E23B5">
        <w:rPr>
          <w:rFonts w:hint="eastAsia"/>
          <w:sz w:val="24"/>
        </w:rPr>
        <w:t xml:space="preserve"> 5</w:t>
      </w:r>
      <w:r w:rsidRPr="006E23B5">
        <w:rPr>
          <w:rFonts w:hint="eastAsia"/>
          <w:sz w:val="24"/>
        </w:rPr>
        <w:t>，而要复制的新数组</w:t>
      </w:r>
      <w:r w:rsidRPr="006E23B5">
        <w:rPr>
          <w:rFonts w:hint="eastAsia"/>
          <w:sz w:val="24"/>
        </w:rPr>
        <w:t xml:space="preserve"> newScores </w:t>
      </w:r>
      <w:r w:rsidRPr="006E23B5">
        <w:rPr>
          <w:rFonts w:hint="eastAsia"/>
          <w:sz w:val="24"/>
        </w:rPr>
        <w:t>的长度为</w:t>
      </w:r>
      <w:r>
        <w:rPr>
          <w:rFonts w:hint="eastAsia"/>
          <w:sz w:val="24"/>
        </w:rPr>
        <w:t>a</w:t>
      </w:r>
      <w:r w:rsidRPr="006E23B5">
        <w:rPr>
          <w:rFonts w:hint="eastAsia"/>
          <w:sz w:val="24"/>
        </w:rPr>
        <w:t>，因此在将原数组中的</w:t>
      </w:r>
      <w:r>
        <w:rPr>
          <w:rFonts w:hint="eastAsia"/>
          <w:sz w:val="24"/>
        </w:rPr>
        <w:t>b</w:t>
      </w:r>
      <w:r w:rsidRPr="006E23B5">
        <w:rPr>
          <w:rFonts w:hint="eastAsia"/>
          <w:sz w:val="24"/>
        </w:rPr>
        <w:t>个元素复制完之后，会采用默认值填充剩余</w:t>
      </w:r>
      <w:r>
        <w:rPr>
          <w:rFonts w:hint="eastAsia"/>
          <w:sz w:val="24"/>
        </w:rPr>
        <w:t>b-a</w:t>
      </w:r>
      <w:r w:rsidRPr="006E23B5">
        <w:rPr>
          <w:rFonts w:hint="eastAsia"/>
          <w:sz w:val="24"/>
        </w:rPr>
        <w:t>个元素的内容。</w:t>
      </w:r>
    </w:p>
    <w:p w:rsidR="0063367D" w:rsidRDefault="006E23B5" w:rsidP="006E23B5">
      <w:pPr>
        <w:rPr>
          <w:sz w:val="24"/>
        </w:rPr>
      </w:pPr>
      <w:r w:rsidRPr="006E23B5">
        <w:rPr>
          <w:rFonts w:hint="eastAsia"/>
          <w:sz w:val="24"/>
        </w:rPr>
        <w:t>因为原数组</w:t>
      </w:r>
      <w:r w:rsidRPr="006E23B5">
        <w:rPr>
          <w:rFonts w:hint="eastAsia"/>
          <w:sz w:val="24"/>
        </w:rPr>
        <w:t xml:space="preserve"> scores </w:t>
      </w:r>
      <w:r w:rsidRPr="006E23B5">
        <w:rPr>
          <w:rFonts w:hint="eastAsia"/>
          <w:sz w:val="24"/>
        </w:rPr>
        <w:t>的数据类型为</w:t>
      </w:r>
      <w:r w:rsidRPr="006E23B5">
        <w:rPr>
          <w:rFonts w:hint="eastAsia"/>
          <w:sz w:val="24"/>
        </w:rPr>
        <w:t xml:space="preserve"> int</w:t>
      </w:r>
      <w:r w:rsidRPr="006E23B5">
        <w:rPr>
          <w:rFonts w:hint="eastAsia"/>
          <w:sz w:val="24"/>
        </w:rPr>
        <w:t>，而使用</w:t>
      </w:r>
      <w:r w:rsidRPr="006E23B5">
        <w:rPr>
          <w:rFonts w:hint="eastAsia"/>
          <w:sz w:val="24"/>
        </w:rPr>
        <w:t xml:space="preserve"> Arrays.copyOf(scores,8) </w:t>
      </w:r>
      <w:r w:rsidRPr="006E23B5">
        <w:rPr>
          <w:rFonts w:hint="eastAsia"/>
          <w:sz w:val="24"/>
        </w:rPr>
        <w:t>方法复制数组之后返回的是</w:t>
      </w:r>
      <w:r w:rsidRPr="006E23B5">
        <w:rPr>
          <w:rFonts w:hint="eastAsia"/>
          <w:sz w:val="24"/>
        </w:rPr>
        <w:t xml:space="preserve"> Object[] </w:t>
      </w:r>
      <w:r w:rsidRPr="006E23B5">
        <w:rPr>
          <w:rFonts w:hint="eastAsia"/>
          <w:sz w:val="24"/>
        </w:rPr>
        <w:t>类型，因此需要将</w:t>
      </w:r>
      <w:r w:rsidRPr="006E23B5">
        <w:rPr>
          <w:rFonts w:hint="eastAsia"/>
          <w:sz w:val="24"/>
        </w:rPr>
        <w:t xml:space="preserve"> Object[] </w:t>
      </w:r>
      <w:r w:rsidRPr="006E23B5">
        <w:rPr>
          <w:rFonts w:hint="eastAsia"/>
          <w:sz w:val="24"/>
        </w:rPr>
        <w:t>数据类型强制转换为</w:t>
      </w:r>
      <w:r w:rsidRPr="006E23B5">
        <w:rPr>
          <w:rFonts w:hint="eastAsia"/>
          <w:sz w:val="24"/>
        </w:rPr>
        <w:t xml:space="preserve"> int[] </w:t>
      </w:r>
      <w:r w:rsidRPr="006E23B5">
        <w:rPr>
          <w:rFonts w:hint="eastAsia"/>
          <w:sz w:val="24"/>
        </w:rPr>
        <w:t>类型。同时，也正因为</w:t>
      </w:r>
      <w:r w:rsidRPr="006E23B5">
        <w:rPr>
          <w:rFonts w:hint="eastAsia"/>
          <w:sz w:val="24"/>
        </w:rPr>
        <w:t xml:space="preserve"> scores </w:t>
      </w:r>
      <w:r w:rsidRPr="006E23B5">
        <w:rPr>
          <w:rFonts w:hint="eastAsia"/>
          <w:sz w:val="24"/>
        </w:rPr>
        <w:t>的数据类型为</w:t>
      </w:r>
      <w:r w:rsidRPr="006E23B5">
        <w:rPr>
          <w:rFonts w:hint="eastAsia"/>
          <w:sz w:val="24"/>
        </w:rPr>
        <w:t xml:space="preserve"> int</w:t>
      </w:r>
      <w:r w:rsidRPr="006E23B5">
        <w:rPr>
          <w:rFonts w:hint="eastAsia"/>
          <w:sz w:val="24"/>
        </w:rPr>
        <w:t>，因此默认值为</w:t>
      </w:r>
      <w:r w:rsidRPr="006E23B5">
        <w:rPr>
          <w:rFonts w:hint="eastAsia"/>
          <w:sz w:val="24"/>
        </w:rPr>
        <w:t xml:space="preserve"> 0</w:t>
      </w:r>
      <w:r w:rsidRPr="006E23B5">
        <w:rPr>
          <w:rFonts w:hint="eastAsia"/>
          <w:sz w:val="24"/>
        </w:rPr>
        <w:t>。</w:t>
      </w:r>
    </w:p>
    <w:p w:rsidR="0063367D" w:rsidRDefault="0063367D" w:rsidP="006E23B5">
      <w:pPr>
        <w:ind w:leftChars="100" w:left="210"/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>
      <w:pPr>
        <w:rPr>
          <w:sz w:val="24"/>
        </w:rPr>
      </w:pPr>
    </w:p>
    <w:p w:rsidR="0063367D" w:rsidRDefault="0063367D"/>
    <w:sectPr w:rsidR="00633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74" w:rsidRDefault="00844F74" w:rsidP="006E23B5">
      <w:r>
        <w:separator/>
      </w:r>
    </w:p>
  </w:endnote>
  <w:endnote w:type="continuationSeparator" w:id="0">
    <w:p w:rsidR="00844F74" w:rsidRDefault="00844F74" w:rsidP="006E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74" w:rsidRDefault="00844F74" w:rsidP="006E23B5">
      <w:r>
        <w:separator/>
      </w:r>
    </w:p>
  </w:footnote>
  <w:footnote w:type="continuationSeparator" w:id="0">
    <w:p w:rsidR="00844F74" w:rsidRDefault="00844F74" w:rsidP="006E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4E251E"/>
    <w:multiLevelType w:val="singleLevel"/>
    <w:tmpl w:val="904E251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C45340E"/>
    <w:multiLevelType w:val="multilevel"/>
    <w:tmpl w:val="5746AA0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7D"/>
    <w:rsid w:val="000E288D"/>
    <w:rsid w:val="0063367D"/>
    <w:rsid w:val="0068463F"/>
    <w:rsid w:val="006E23B5"/>
    <w:rsid w:val="007F1BDF"/>
    <w:rsid w:val="00844F74"/>
    <w:rsid w:val="4C1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74B67"/>
  <w15:docId w15:val="{EF6B7B1D-4ED8-44C8-AD9C-B0EA0D23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23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E2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23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glx666</dc:creator>
  <cp:lastModifiedBy>张印祺</cp:lastModifiedBy>
  <cp:revision>2</cp:revision>
  <dcterms:created xsi:type="dcterms:W3CDTF">2020-12-19T14:09:00Z</dcterms:created>
  <dcterms:modified xsi:type="dcterms:W3CDTF">2020-12-19T14:09:00Z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