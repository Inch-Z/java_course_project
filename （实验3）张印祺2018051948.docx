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7E1" w:rsidRDefault="00C46526">
      <w:pPr>
        <w:jc w:val="center"/>
        <w:outlineLvl w:val="0"/>
        <w:rPr>
          <w:rFonts w:eastAsia="楷体_GB2312"/>
          <w:b/>
          <w:sz w:val="44"/>
          <w:szCs w:val="44"/>
        </w:rPr>
      </w:pPr>
      <w:bookmarkStart w:id="0" w:name="_Toc29468"/>
      <w:r>
        <w:rPr>
          <w:rFonts w:eastAsia="楷体_GB2312"/>
          <w:b/>
          <w:sz w:val="44"/>
          <w:szCs w:val="44"/>
        </w:rPr>
        <w:t>暨南大学本科实验报告专用纸</w:t>
      </w:r>
      <w:bookmarkEnd w:id="0"/>
    </w:p>
    <w:p w:rsidR="009F37E1" w:rsidRDefault="00C46526">
      <w:pPr>
        <w:spacing w:line="420" w:lineRule="exac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课程名称</w:t>
      </w:r>
      <w:r>
        <w:rPr>
          <w:rFonts w:ascii="楷体" w:eastAsia="楷体" w:hAnsi="楷体" w:cs="楷体" w:hint="eastAsia"/>
          <w:sz w:val="28"/>
          <w:szCs w:val="28"/>
          <w:u w:val="single"/>
        </w:rPr>
        <w:t xml:space="preserve">     </w:t>
      </w:r>
      <w:r>
        <w:rPr>
          <w:rFonts w:ascii="楷体" w:eastAsia="楷体" w:hAnsi="楷体" w:cs="楷体" w:hint="eastAsia"/>
          <w:sz w:val="28"/>
          <w:szCs w:val="28"/>
          <w:u w:val="single"/>
        </w:rPr>
        <w:t>java</w:t>
      </w:r>
      <w:r>
        <w:rPr>
          <w:rFonts w:ascii="楷体" w:eastAsia="楷体" w:hAnsi="楷体" w:cs="楷体" w:hint="eastAsia"/>
          <w:sz w:val="28"/>
          <w:szCs w:val="28"/>
          <w:u w:val="single"/>
        </w:rPr>
        <w:t>程序设计实验</w:t>
      </w:r>
      <w:r>
        <w:rPr>
          <w:rFonts w:ascii="楷体" w:eastAsia="楷体" w:hAnsi="楷体" w:cs="楷体" w:hint="eastAsia"/>
          <w:sz w:val="28"/>
          <w:szCs w:val="28"/>
          <w:u w:val="single"/>
        </w:rPr>
        <w:t xml:space="preserve"> </w:t>
      </w:r>
      <w:r>
        <w:rPr>
          <w:rFonts w:ascii="楷体" w:eastAsia="楷体" w:hAnsi="楷体" w:cs="楷体" w:hint="eastAsia"/>
          <w:sz w:val="28"/>
          <w:szCs w:val="28"/>
          <w:u w:val="single"/>
        </w:rPr>
        <w:t xml:space="preserve">  </w:t>
      </w:r>
      <w:r>
        <w:rPr>
          <w:rFonts w:ascii="楷体" w:eastAsia="楷体" w:hAnsi="楷体" w:cs="楷体" w:hint="eastAsia"/>
          <w:sz w:val="28"/>
          <w:szCs w:val="28"/>
          <w:u w:val="single"/>
        </w:rPr>
        <w:t xml:space="preserve">   </w:t>
      </w:r>
      <w:r>
        <w:rPr>
          <w:rFonts w:ascii="楷体" w:eastAsia="楷体" w:hAnsi="楷体" w:cs="楷体" w:hint="eastAsia"/>
          <w:sz w:val="28"/>
          <w:szCs w:val="28"/>
          <w:u w:val="single"/>
        </w:rPr>
        <w:t xml:space="preserve">    </w:t>
      </w:r>
      <w:r>
        <w:rPr>
          <w:rFonts w:ascii="楷体" w:eastAsia="楷体" w:hAnsi="楷体" w:cs="楷体" w:hint="eastAsia"/>
          <w:sz w:val="28"/>
          <w:szCs w:val="28"/>
          <w:u w:val="single"/>
        </w:rPr>
        <w:t xml:space="preserve"> </w:t>
      </w:r>
      <w:r>
        <w:rPr>
          <w:rFonts w:ascii="楷体" w:eastAsia="楷体" w:hAnsi="楷体" w:cs="楷体" w:hint="eastAsia"/>
          <w:sz w:val="28"/>
          <w:szCs w:val="28"/>
        </w:rPr>
        <w:t>成绩评定</w:t>
      </w:r>
      <w:r>
        <w:rPr>
          <w:rFonts w:ascii="楷体" w:eastAsia="楷体" w:hAnsi="楷体" w:cs="楷体" w:hint="eastAsia"/>
          <w:sz w:val="28"/>
          <w:szCs w:val="28"/>
          <w:u w:val="single"/>
        </w:rPr>
        <w:t xml:space="preserve">        </w:t>
      </w:r>
      <w:r>
        <w:rPr>
          <w:rFonts w:ascii="楷体" w:eastAsia="楷体" w:hAnsi="楷体" w:cs="楷体" w:hint="eastAsia"/>
          <w:sz w:val="28"/>
          <w:szCs w:val="28"/>
          <w:u w:val="single"/>
        </w:rPr>
        <w:t xml:space="preserve">      </w:t>
      </w:r>
      <w:r>
        <w:rPr>
          <w:rFonts w:ascii="楷体" w:eastAsia="楷体" w:hAnsi="楷体" w:cs="楷体" w:hint="eastAsia"/>
          <w:sz w:val="28"/>
          <w:szCs w:val="28"/>
          <w:u w:val="single"/>
        </w:rPr>
        <w:t xml:space="preserve">   </w:t>
      </w:r>
      <w:r>
        <w:rPr>
          <w:rFonts w:ascii="楷体" w:eastAsia="楷体" w:hAnsi="楷体" w:cs="楷体" w:hint="eastAsia"/>
          <w:sz w:val="28"/>
          <w:szCs w:val="28"/>
          <w:u w:val="single"/>
        </w:rPr>
        <w:t xml:space="preserve">   </w:t>
      </w:r>
      <w:r>
        <w:rPr>
          <w:rFonts w:ascii="楷体" w:eastAsia="楷体" w:hAnsi="楷体" w:cs="楷体" w:hint="eastAsia"/>
          <w:sz w:val="28"/>
          <w:szCs w:val="28"/>
          <w:u w:val="single"/>
        </w:rPr>
        <w:t xml:space="preserve"> </w:t>
      </w:r>
    </w:p>
    <w:p w:rsidR="009F37E1" w:rsidRDefault="00C46526">
      <w:pPr>
        <w:spacing w:line="420" w:lineRule="exac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实验项目名称</w:t>
      </w:r>
      <w:r>
        <w:rPr>
          <w:rFonts w:ascii="楷体" w:eastAsia="楷体" w:hAnsi="楷体" w:cs="楷体" w:hint="eastAsia"/>
          <w:sz w:val="28"/>
          <w:szCs w:val="28"/>
          <w:u w:val="single"/>
        </w:rPr>
        <w:t xml:space="preserve">   </w:t>
      </w:r>
      <w:r>
        <w:rPr>
          <w:rFonts w:ascii="楷体" w:eastAsia="楷体" w:hAnsi="楷体" w:cs="楷体" w:hint="eastAsia"/>
          <w:sz w:val="28"/>
          <w:szCs w:val="28"/>
          <w:u w:val="single"/>
        </w:rPr>
        <w:t>货车的装载量</w:t>
      </w:r>
      <w:r>
        <w:rPr>
          <w:rFonts w:ascii="楷体" w:eastAsia="楷体" w:hAnsi="楷体" w:cs="楷体" w:hint="eastAsia"/>
          <w:sz w:val="28"/>
          <w:szCs w:val="28"/>
          <w:u w:val="single"/>
        </w:rPr>
        <w:t xml:space="preserve"> </w:t>
      </w:r>
      <w:r>
        <w:rPr>
          <w:rFonts w:ascii="楷体" w:eastAsia="楷体" w:hAnsi="楷体" w:cs="楷体" w:hint="eastAsia"/>
          <w:sz w:val="28"/>
          <w:szCs w:val="36"/>
          <w:u w:val="single"/>
        </w:rPr>
        <w:t xml:space="preserve"> </w:t>
      </w:r>
      <w:r>
        <w:rPr>
          <w:rFonts w:ascii="楷体" w:eastAsia="楷体" w:hAnsi="楷体" w:cs="楷体" w:hint="eastAsia"/>
          <w:sz w:val="28"/>
          <w:szCs w:val="28"/>
          <w:u w:val="single"/>
        </w:rPr>
        <w:t xml:space="preserve"> </w:t>
      </w:r>
      <w:r>
        <w:rPr>
          <w:rFonts w:ascii="楷体" w:eastAsia="楷体" w:hAnsi="楷体" w:cs="楷体" w:hint="eastAsia"/>
          <w:sz w:val="28"/>
          <w:szCs w:val="28"/>
          <w:u w:val="single"/>
        </w:rPr>
        <w:t xml:space="preserve"> </w:t>
      </w:r>
      <w:r>
        <w:rPr>
          <w:rFonts w:ascii="楷体" w:eastAsia="楷体" w:hAnsi="楷体" w:cs="楷体" w:hint="eastAsia"/>
          <w:sz w:val="28"/>
          <w:szCs w:val="28"/>
        </w:rPr>
        <w:t>指导教师</w:t>
      </w:r>
      <w:r>
        <w:rPr>
          <w:rFonts w:ascii="楷体" w:eastAsia="楷体" w:hAnsi="楷体" w:cs="楷体" w:hint="eastAsia"/>
          <w:sz w:val="28"/>
          <w:szCs w:val="28"/>
          <w:u w:val="single"/>
        </w:rPr>
        <w:t xml:space="preserve">  </w:t>
      </w:r>
      <w:r>
        <w:rPr>
          <w:rFonts w:ascii="楷体" w:eastAsia="楷体" w:hAnsi="楷体" w:cs="楷体" w:hint="eastAsia"/>
          <w:sz w:val="28"/>
          <w:szCs w:val="28"/>
          <w:u w:val="single"/>
        </w:rPr>
        <w:t xml:space="preserve"> </w:t>
      </w:r>
      <w:r>
        <w:rPr>
          <w:rFonts w:ascii="楷体" w:eastAsia="楷体" w:hAnsi="楷体" w:cs="楷体" w:hint="eastAsia"/>
          <w:sz w:val="28"/>
          <w:szCs w:val="28"/>
          <w:u w:val="single"/>
        </w:rPr>
        <w:t>张庆丰</w:t>
      </w:r>
      <w:r>
        <w:rPr>
          <w:rFonts w:ascii="楷体" w:eastAsia="楷体" w:hAnsi="楷体" w:cs="楷体" w:hint="eastAsia"/>
          <w:sz w:val="28"/>
          <w:szCs w:val="28"/>
          <w:u w:val="single"/>
        </w:rPr>
        <w:t xml:space="preserve">             </w:t>
      </w:r>
      <w:r>
        <w:rPr>
          <w:rFonts w:ascii="楷体" w:eastAsia="楷体" w:hAnsi="楷体" w:cs="楷体" w:hint="eastAsia"/>
          <w:sz w:val="28"/>
          <w:szCs w:val="28"/>
          <w:u w:val="single"/>
        </w:rPr>
        <w:t xml:space="preserve">   </w:t>
      </w:r>
    </w:p>
    <w:p w:rsidR="009F37E1" w:rsidRDefault="00C46526">
      <w:pPr>
        <w:spacing w:line="420" w:lineRule="exact"/>
        <w:rPr>
          <w:rFonts w:ascii="楷体" w:eastAsia="楷体" w:hAnsi="楷体" w:cs="楷体"/>
          <w:sz w:val="28"/>
          <w:szCs w:val="28"/>
          <w:u w:val="single"/>
        </w:rPr>
      </w:pPr>
      <w:r>
        <w:rPr>
          <w:rFonts w:ascii="楷体" w:eastAsia="楷体" w:hAnsi="楷体" w:cs="楷体" w:hint="eastAsia"/>
          <w:sz w:val="28"/>
          <w:szCs w:val="28"/>
        </w:rPr>
        <w:t>实验项目编号</w:t>
      </w:r>
      <w:r>
        <w:rPr>
          <w:rFonts w:ascii="楷体" w:eastAsia="楷体" w:hAnsi="楷体" w:cs="楷体" w:hint="eastAsia"/>
          <w:sz w:val="24"/>
          <w:szCs w:val="28"/>
          <w:u w:val="single"/>
        </w:rPr>
        <w:t xml:space="preserve"> </w:t>
      </w:r>
      <w:r>
        <w:rPr>
          <w:rFonts w:ascii="楷体" w:eastAsia="楷体" w:hAnsi="楷体" w:cs="楷体" w:hint="eastAsia"/>
          <w:color w:val="333333"/>
          <w:kern w:val="0"/>
          <w:sz w:val="28"/>
          <w:szCs w:val="21"/>
          <w:u w:val="single"/>
        </w:rPr>
        <w:t xml:space="preserve"> 0806016903 </w:t>
      </w:r>
      <w:r>
        <w:rPr>
          <w:rFonts w:ascii="楷体" w:eastAsia="楷体" w:hAnsi="楷体" w:cs="楷体" w:hint="eastAsia"/>
          <w:color w:val="333333"/>
          <w:kern w:val="0"/>
          <w:sz w:val="28"/>
          <w:szCs w:val="21"/>
          <w:u w:val="single"/>
        </w:rPr>
        <w:t xml:space="preserve"> </w:t>
      </w:r>
      <w:r>
        <w:rPr>
          <w:rFonts w:ascii="楷体" w:eastAsia="楷体" w:hAnsi="楷体" w:cs="楷体" w:hint="eastAsia"/>
          <w:sz w:val="24"/>
          <w:szCs w:val="28"/>
          <w:u w:val="single"/>
        </w:rPr>
        <w:t xml:space="preserve"> </w:t>
      </w:r>
      <w:r>
        <w:rPr>
          <w:rFonts w:ascii="楷体" w:eastAsia="楷体" w:hAnsi="楷体" w:cs="楷体" w:hint="eastAsia"/>
          <w:sz w:val="28"/>
          <w:szCs w:val="28"/>
        </w:rPr>
        <w:t>实验项目类型</w:t>
      </w:r>
      <w:r>
        <w:rPr>
          <w:rFonts w:ascii="楷体" w:eastAsia="楷体" w:hAnsi="楷体" w:cs="楷体" w:hint="eastAsia"/>
          <w:sz w:val="28"/>
          <w:szCs w:val="28"/>
          <w:u w:val="single"/>
        </w:rPr>
        <w:t xml:space="preserve"> </w:t>
      </w:r>
      <w:r>
        <w:rPr>
          <w:rFonts w:ascii="楷体" w:eastAsia="楷体" w:hAnsi="楷体" w:cs="楷体" w:hint="eastAsia"/>
          <w:sz w:val="28"/>
          <w:szCs w:val="28"/>
          <w:u w:val="single"/>
        </w:rPr>
        <w:t xml:space="preserve">     </w:t>
      </w:r>
      <w:r>
        <w:rPr>
          <w:rFonts w:ascii="楷体" w:eastAsia="楷体" w:hAnsi="楷体" w:cs="楷体" w:hint="eastAsia"/>
          <w:sz w:val="28"/>
          <w:szCs w:val="28"/>
        </w:rPr>
        <w:t>实验地点</w:t>
      </w:r>
      <w:r>
        <w:rPr>
          <w:rFonts w:ascii="楷体" w:eastAsia="楷体" w:hAnsi="楷体" w:cs="楷体" w:hint="eastAsia"/>
          <w:sz w:val="28"/>
          <w:szCs w:val="28"/>
          <w:u w:val="single"/>
        </w:rPr>
        <w:t xml:space="preserve">  </w:t>
      </w:r>
      <w:r>
        <w:rPr>
          <w:rFonts w:ascii="楷体" w:eastAsia="楷体" w:hAnsi="楷体" w:cs="楷体" w:hint="eastAsia"/>
          <w:sz w:val="28"/>
          <w:szCs w:val="28"/>
          <w:u w:val="single"/>
        </w:rPr>
        <w:t>N502</w:t>
      </w:r>
      <w:r>
        <w:rPr>
          <w:rFonts w:ascii="楷体" w:eastAsia="楷体" w:hAnsi="楷体" w:cs="楷体" w:hint="eastAsia"/>
          <w:sz w:val="28"/>
          <w:szCs w:val="28"/>
          <w:u w:val="single"/>
        </w:rPr>
        <w:t xml:space="preserve">   </w:t>
      </w:r>
      <w:r>
        <w:rPr>
          <w:rFonts w:ascii="楷体" w:eastAsia="楷体" w:hAnsi="楷体" w:cs="楷体" w:hint="eastAsia"/>
          <w:sz w:val="28"/>
          <w:szCs w:val="28"/>
          <w:u w:val="single"/>
        </w:rPr>
        <w:t xml:space="preserve">    </w:t>
      </w:r>
      <w:r>
        <w:rPr>
          <w:rFonts w:ascii="楷体" w:eastAsia="楷体" w:hAnsi="楷体" w:cs="楷体" w:hint="eastAsia"/>
          <w:sz w:val="28"/>
          <w:szCs w:val="28"/>
          <w:u w:val="single"/>
        </w:rPr>
        <w:t xml:space="preserve"> </w:t>
      </w:r>
      <w:r>
        <w:rPr>
          <w:rFonts w:ascii="楷体" w:eastAsia="楷体" w:hAnsi="楷体" w:cs="楷体" w:hint="eastAsia"/>
          <w:sz w:val="28"/>
          <w:szCs w:val="28"/>
          <w:u w:val="single"/>
        </w:rPr>
        <w:t xml:space="preserve">  </w:t>
      </w:r>
      <w:r>
        <w:rPr>
          <w:rFonts w:ascii="楷体" w:eastAsia="楷体" w:hAnsi="楷体" w:cs="楷体" w:hint="eastAsia"/>
          <w:sz w:val="28"/>
          <w:szCs w:val="28"/>
          <w:u w:val="single"/>
        </w:rPr>
        <w:t xml:space="preserve"> </w:t>
      </w:r>
    </w:p>
    <w:p w:rsidR="009F37E1" w:rsidRDefault="00C46526">
      <w:pPr>
        <w:spacing w:line="420" w:lineRule="exact"/>
        <w:rPr>
          <w:rFonts w:ascii="楷体" w:eastAsia="楷体" w:hAnsi="楷体" w:cs="楷体"/>
          <w:sz w:val="28"/>
          <w:szCs w:val="28"/>
          <w:u w:val="single"/>
        </w:rPr>
      </w:pPr>
      <w:r>
        <w:rPr>
          <w:rFonts w:ascii="楷体" w:eastAsia="楷体" w:hAnsi="楷体" w:cs="楷体" w:hint="eastAsia"/>
          <w:sz w:val="28"/>
          <w:szCs w:val="28"/>
        </w:rPr>
        <w:t>学生姓名</w:t>
      </w:r>
      <w:r>
        <w:rPr>
          <w:rFonts w:ascii="楷体" w:eastAsia="楷体" w:hAnsi="楷体" w:cs="楷体" w:hint="eastAsia"/>
          <w:sz w:val="28"/>
          <w:szCs w:val="28"/>
          <w:u w:val="single"/>
        </w:rPr>
        <w:t xml:space="preserve">   </w:t>
      </w:r>
      <w:r w:rsidR="00E75D11">
        <w:rPr>
          <w:rFonts w:ascii="楷体" w:eastAsia="楷体" w:hAnsi="楷体" w:cs="楷体" w:hint="eastAsia"/>
          <w:sz w:val="28"/>
          <w:szCs w:val="28"/>
          <w:u w:val="single"/>
        </w:rPr>
        <w:t>张印祺</w:t>
      </w:r>
      <w:r>
        <w:rPr>
          <w:rFonts w:ascii="楷体" w:eastAsia="楷体" w:hAnsi="楷体" w:cs="楷体" w:hint="eastAsia"/>
          <w:sz w:val="28"/>
          <w:szCs w:val="28"/>
          <w:u w:val="single"/>
        </w:rPr>
        <w:t xml:space="preserve">          </w:t>
      </w:r>
      <w:r>
        <w:rPr>
          <w:rFonts w:ascii="楷体" w:eastAsia="楷体" w:hAnsi="楷体" w:cs="楷体" w:hint="eastAsia"/>
          <w:sz w:val="28"/>
          <w:szCs w:val="28"/>
          <w:u w:val="single"/>
        </w:rPr>
        <w:t xml:space="preserve">        </w:t>
      </w:r>
      <w:r>
        <w:rPr>
          <w:rFonts w:ascii="楷体" w:eastAsia="楷体" w:hAnsi="楷体" w:cs="楷体" w:hint="eastAsia"/>
          <w:sz w:val="28"/>
          <w:szCs w:val="28"/>
        </w:rPr>
        <w:t>学号</w:t>
      </w:r>
      <w:r>
        <w:rPr>
          <w:rFonts w:ascii="楷体" w:eastAsia="楷体" w:hAnsi="楷体" w:cs="楷体" w:hint="eastAsia"/>
          <w:sz w:val="28"/>
          <w:szCs w:val="28"/>
          <w:u w:val="single"/>
        </w:rPr>
        <w:t xml:space="preserve">  </w:t>
      </w:r>
      <w:r>
        <w:rPr>
          <w:rFonts w:ascii="楷体" w:eastAsia="楷体" w:hAnsi="楷体" w:cs="楷体" w:hint="eastAsia"/>
          <w:sz w:val="28"/>
          <w:szCs w:val="28"/>
          <w:u w:val="single"/>
        </w:rPr>
        <w:t>201805</w:t>
      </w:r>
      <w:r w:rsidR="00E75D11">
        <w:rPr>
          <w:rFonts w:ascii="楷体" w:eastAsia="楷体" w:hAnsi="楷体" w:cs="楷体" w:hint="eastAsia"/>
          <w:sz w:val="28"/>
          <w:szCs w:val="28"/>
          <w:u w:val="single"/>
        </w:rPr>
        <w:t>1048</w:t>
      </w:r>
      <w:r>
        <w:rPr>
          <w:rFonts w:ascii="楷体" w:eastAsia="楷体" w:hAnsi="楷体" w:cs="楷体" w:hint="eastAsia"/>
          <w:sz w:val="28"/>
          <w:szCs w:val="28"/>
          <w:u w:val="single"/>
        </w:rPr>
        <w:t xml:space="preserve">       </w:t>
      </w:r>
      <w:r>
        <w:rPr>
          <w:rFonts w:ascii="楷体" w:eastAsia="楷体" w:hAnsi="楷体" w:cs="楷体" w:hint="eastAsia"/>
          <w:sz w:val="28"/>
          <w:szCs w:val="28"/>
          <w:u w:val="single"/>
        </w:rPr>
        <w:t xml:space="preserve">         </w:t>
      </w:r>
      <w:r>
        <w:rPr>
          <w:rFonts w:ascii="楷体" w:eastAsia="楷体" w:hAnsi="楷体" w:cs="楷体" w:hint="eastAsia"/>
          <w:sz w:val="28"/>
          <w:szCs w:val="28"/>
          <w:u w:val="single"/>
        </w:rPr>
        <w:t xml:space="preserve">      </w:t>
      </w:r>
      <w:r>
        <w:rPr>
          <w:rFonts w:ascii="楷体" w:eastAsia="楷体" w:hAnsi="楷体" w:cs="楷体" w:hint="eastAsia"/>
          <w:sz w:val="28"/>
          <w:szCs w:val="28"/>
          <w:u w:val="single"/>
        </w:rPr>
        <w:t xml:space="preserve"> </w:t>
      </w:r>
      <w:r>
        <w:rPr>
          <w:rFonts w:ascii="楷体" w:eastAsia="楷体" w:hAnsi="楷体" w:cs="楷体" w:hint="eastAsia"/>
          <w:sz w:val="28"/>
          <w:szCs w:val="28"/>
          <w:u w:val="single"/>
        </w:rPr>
        <w:t xml:space="preserve">      </w:t>
      </w:r>
    </w:p>
    <w:p w:rsidR="009F37E1" w:rsidRDefault="00C46526">
      <w:pPr>
        <w:numPr>
          <w:ins w:id="1" w:author="MC SYSTEM" w:date="2006-06-11T14:06:00Z"/>
        </w:numPr>
        <w:spacing w:line="420" w:lineRule="exact"/>
        <w:rPr>
          <w:rFonts w:ascii="楷体" w:eastAsia="楷体" w:hAnsi="楷体" w:cs="楷体"/>
          <w:sz w:val="28"/>
          <w:szCs w:val="28"/>
          <w:u w:val="single"/>
        </w:rPr>
      </w:pPr>
      <w:r>
        <w:rPr>
          <w:rFonts w:ascii="楷体" w:eastAsia="楷体" w:hAnsi="楷体" w:cs="楷体" w:hint="eastAsia"/>
          <w:sz w:val="28"/>
          <w:szCs w:val="28"/>
        </w:rPr>
        <w:t>学院</w:t>
      </w:r>
      <w:r>
        <w:rPr>
          <w:rFonts w:ascii="楷体" w:eastAsia="楷体" w:hAnsi="楷体" w:cs="楷体" w:hint="eastAsia"/>
          <w:sz w:val="28"/>
          <w:szCs w:val="28"/>
          <w:u w:val="single"/>
        </w:rPr>
        <w:t xml:space="preserve"> </w:t>
      </w:r>
      <w:r>
        <w:rPr>
          <w:rFonts w:ascii="楷体" w:eastAsia="楷体" w:hAnsi="楷体" w:cs="楷体" w:hint="eastAsia"/>
          <w:sz w:val="28"/>
          <w:szCs w:val="28"/>
          <w:u w:val="single"/>
        </w:rPr>
        <w:t xml:space="preserve"> </w:t>
      </w:r>
      <w:r>
        <w:rPr>
          <w:rFonts w:ascii="楷体" w:eastAsia="楷体" w:hAnsi="楷体" w:cs="楷体" w:hint="eastAsia"/>
          <w:sz w:val="28"/>
          <w:szCs w:val="28"/>
          <w:u w:val="single"/>
        </w:rPr>
        <w:t>信息科学技术学院</w:t>
      </w:r>
      <w:r>
        <w:rPr>
          <w:rFonts w:ascii="楷体" w:eastAsia="楷体" w:hAnsi="楷体" w:cs="楷体" w:hint="eastAsia"/>
          <w:sz w:val="28"/>
          <w:szCs w:val="28"/>
          <w:u w:val="single"/>
        </w:rPr>
        <w:t xml:space="preserve"> </w:t>
      </w:r>
      <w:r>
        <w:rPr>
          <w:rFonts w:ascii="楷体" w:eastAsia="楷体" w:hAnsi="楷体" w:cs="楷体" w:hint="eastAsia"/>
          <w:sz w:val="28"/>
          <w:szCs w:val="28"/>
          <w:u w:val="single"/>
        </w:rPr>
        <w:t xml:space="preserve"> </w:t>
      </w:r>
      <w:r>
        <w:rPr>
          <w:rFonts w:ascii="楷体" w:eastAsia="楷体" w:hAnsi="楷体" w:cs="楷体" w:hint="eastAsia"/>
          <w:sz w:val="28"/>
          <w:szCs w:val="28"/>
        </w:rPr>
        <w:t>系</w:t>
      </w:r>
      <w:r>
        <w:rPr>
          <w:rFonts w:ascii="楷体" w:eastAsia="楷体" w:hAnsi="楷体" w:cs="楷体" w:hint="eastAsia"/>
          <w:sz w:val="28"/>
          <w:szCs w:val="28"/>
          <w:u w:val="single"/>
        </w:rPr>
        <w:t xml:space="preserve">  </w:t>
      </w:r>
      <w:r>
        <w:rPr>
          <w:rFonts w:ascii="楷体" w:eastAsia="楷体" w:hAnsi="楷体" w:cs="楷体" w:hint="eastAsia"/>
          <w:sz w:val="28"/>
          <w:szCs w:val="28"/>
          <w:u w:val="single"/>
        </w:rPr>
        <w:t xml:space="preserve"> </w:t>
      </w:r>
      <w:r>
        <w:rPr>
          <w:rFonts w:ascii="楷体" w:eastAsia="楷体" w:hAnsi="楷体" w:cs="楷体" w:hint="eastAsia"/>
          <w:sz w:val="28"/>
          <w:szCs w:val="28"/>
          <w:u w:val="single"/>
        </w:rPr>
        <w:t>计算机科学系</w:t>
      </w:r>
      <w:r>
        <w:rPr>
          <w:rFonts w:ascii="楷体" w:eastAsia="楷体" w:hAnsi="楷体" w:cs="楷体" w:hint="eastAsia"/>
          <w:sz w:val="28"/>
          <w:szCs w:val="28"/>
          <w:u w:val="single"/>
        </w:rPr>
        <w:t xml:space="preserve"> </w:t>
      </w:r>
      <w:r>
        <w:rPr>
          <w:rFonts w:ascii="楷体" w:eastAsia="楷体" w:hAnsi="楷体" w:cs="楷体" w:hint="eastAsia"/>
          <w:sz w:val="28"/>
          <w:szCs w:val="28"/>
          <w:u w:val="single"/>
        </w:rPr>
        <w:t xml:space="preserve">  </w:t>
      </w:r>
      <w:r>
        <w:rPr>
          <w:rFonts w:ascii="楷体" w:eastAsia="楷体" w:hAnsi="楷体" w:cs="楷体" w:hint="eastAsia"/>
          <w:sz w:val="28"/>
          <w:szCs w:val="28"/>
        </w:rPr>
        <w:t>专业</w:t>
      </w:r>
      <w:r>
        <w:rPr>
          <w:rFonts w:ascii="楷体" w:eastAsia="楷体" w:hAnsi="楷体" w:cs="楷体" w:hint="eastAsia"/>
          <w:sz w:val="28"/>
          <w:szCs w:val="28"/>
          <w:u w:val="single"/>
        </w:rPr>
        <w:t xml:space="preserve">  </w:t>
      </w:r>
      <w:r w:rsidR="00E75D11">
        <w:rPr>
          <w:rFonts w:ascii="楷体" w:eastAsia="楷体" w:hAnsi="楷体" w:cs="楷体" w:hint="eastAsia"/>
          <w:sz w:val="28"/>
          <w:szCs w:val="28"/>
          <w:u w:val="single"/>
        </w:rPr>
        <w:t>网络</w:t>
      </w:r>
      <w:r>
        <w:rPr>
          <w:rFonts w:ascii="楷体" w:eastAsia="楷体" w:hAnsi="楷体" w:cs="楷体" w:hint="eastAsia"/>
          <w:sz w:val="28"/>
          <w:szCs w:val="28"/>
          <w:u w:val="single"/>
        </w:rPr>
        <w:t>工程</w:t>
      </w:r>
      <w:r>
        <w:rPr>
          <w:rFonts w:ascii="楷体" w:eastAsia="楷体" w:hAnsi="楷体" w:cs="楷体" w:hint="eastAsia"/>
          <w:sz w:val="28"/>
          <w:szCs w:val="28"/>
          <w:u w:val="single"/>
        </w:rPr>
        <w:t xml:space="preserve">  </w:t>
      </w:r>
      <w:r>
        <w:rPr>
          <w:rFonts w:ascii="楷体" w:eastAsia="楷体" w:hAnsi="楷体" w:cs="楷体" w:hint="eastAsia"/>
          <w:sz w:val="28"/>
          <w:szCs w:val="28"/>
          <w:u w:val="single"/>
        </w:rPr>
        <w:t xml:space="preserve">           </w:t>
      </w:r>
      <w:r>
        <w:rPr>
          <w:rFonts w:ascii="楷体" w:eastAsia="楷体" w:hAnsi="楷体" w:cs="楷体" w:hint="eastAsia"/>
          <w:sz w:val="28"/>
          <w:szCs w:val="28"/>
          <w:u w:val="single"/>
        </w:rPr>
        <w:t xml:space="preserve">       </w:t>
      </w:r>
      <w:r>
        <w:rPr>
          <w:rFonts w:ascii="楷体" w:eastAsia="楷体" w:hAnsi="楷体" w:cs="楷体" w:hint="eastAsia"/>
          <w:sz w:val="28"/>
          <w:szCs w:val="28"/>
        </w:rPr>
        <w:t xml:space="preserve"> </w:t>
      </w:r>
    </w:p>
    <w:p w:rsidR="009F37E1" w:rsidRDefault="00C46526">
      <w:pPr>
        <w:spacing w:line="420" w:lineRule="exact"/>
        <w:rPr>
          <w:rFonts w:ascii="楷体" w:eastAsia="楷体" w:hAnsi="楷体" w:cs="楷体"/>
          <w:sz w:val="28"/>
          <w:szCs w:val="28"/>
          <w:u w:val="single"/>
        </w:rPr>
      </w:pPr>
      <w:r>
        <w:rPr>
          <w:rFonts w:ascii="楷体" w:eastAsia="楷体" w:hAnsi="楷体" w:cs="楷体" w:hint="eastAsia"/>
          <w:sz w:val="28"/>
          <w:szCs w:val="28"/>
        </w:rPr>
        <w:t>实验时间</w:t>
      </w:r>
      <w:r>
        <w:rPr>
          <w:rFonts w:ascii="楷体" w:eastAsia="楷体" w:hAnsi="楷体" w:cs="楷体" w:hint="eastAsia"/>
          <w:sz w:val="28"/>
          <w:szCs w:val="28"/>
          <w:u w:val="single"/>
        </w:rPr>
        <w:t xml:space="preserve"> </w:t>
      </w:r>
      <w:r>
        <w:rPr>
          <w:rFonts w:ascii="楷体" w:eastAsia="楷体" w:hAnsi="楷体" w:cs="楷体" w:hint="eastAsia"/>
          <w:sz w:val="28"/>
          <w:szCs w:val="28"/>
          <w:u w:val="single"/>
        </w:rPr>
        <w:t xml:space="preserve">2020 </w:t>
      </w:r>
      <w:r>
        <w:rPr>
          <w:rFonts w:ascii="楷体" w:eastAsia="楷体" w:hAnsi="楷体" w:cs="楷体" w:hint="eastAsia"/>
          <w:sz w:val="28"/>
          <w:szCs w:val="28"/>
          <w:u w:val="single"/>
        </w:rPr>
        <w:t xml:space="preserve"> </w:t>
      </w:r>
      <w:r>
        <w:rPr>
          <w:rFonts w:ascii="楷体" w:eastAsia="楷体" w:hAnsi="楷体" w:cs="楷体" w:hint="eastAsia"/>
          <w:sz w:val="28"/>
          <w:szCs w:val="28"/>
        </w:rPr>
        <w:t>年</w:t>
      </w:r>
      <w:r>
        <w:rPr>
          <w:rFonts w:ascii="楷体" w:eastAsia="楷体" w:hAnsi="楷体" w:cs="楷体" w:hint="eastAsia"/>
          <w:sz w:val="28"/>
          <w:szCs w:val="28"/>
          <w:u w:val="single"/>
        </w:rPr>
        <w:t xml:space="preserve"> </w:t>
      </w:r>
      <w:r>
        <w:rPr>
          <w:rFonts w:ascii="楷体" w:eastAsia="楷体" w:hAnsi="楷体" w:cs="楷体" w:hint="eastAsia"/>
          <w:sz w:val="28"/>
          <w:szCs w:val="28"/>
          <w:u w:val="single"/>
        </w:rPr>
        <w:t>11</w:t>
      </w:r>
      <w:r>
        <w:rPr>
          <w:rFonts w:ascii="楷体" w:eastAsia="楷体" w:hAnsi="楷体" w:cs="楷体" w:hint="eastAsia"/>
          <w:sz w:val="28"/>
          <w:szCs w:val="28"/>
          <w:u w:val="single"/>
        </w:rPr>
        <w:t xml:space="preserve"> </w:t>
      </w:r>
      <w:r>
        <w:rPr>
          <w:rFonts w:ascii="楷体" w:eastAsia="楷体" w:hAnsi="楷体" w:cs="楷体" w:hint="eastAsia"/>
          <w:sz w:val="28"/>
          <w:szCs w:val="28"/>
        </w:rPr>
        <w:t>月</w:t>
      </w:r>
      <w:r>
        <w:rPr>
          <w:rFonts w:ascii="楷体" w:eastAsia="楷体" w:hAnsi="楷体" w:cs="楷体" w:hint="eastAsia"/>
          <w:sz w:val="28"/>
          <w:szCs w:val="28"/>
          <w:u w:val="single"/>
        </w:rPr>
        <w:t xml:space="preserve"> </w:t>
      </w:r>
      <w:r>
        <w:rPr>
          <w:rFonts w:ascii="楷体" w:eastAsia="楷体" w:hAnsi="楷体" w:cs="楷体" w:hint="eastAsia"/>
          <w:sz w:val="28"/>
          <w:szCs w:val="28"/>
          <w:u w:val="single"/>
        </w:rPr>
        <w:t>4</w:t>
      </w:r>
      <w:r>
        <w:rPr>
          <w:rFonts w:ascii="楷体" w:eastAsia="楷体" w:hAnsi="楷体" w:cs="楷体" w:hint="eastAsia"/>
          <w:sz w:val="28"/>
          <w:szCs w:val="28"/>
          <w:u w:val="single"/>
        </w:rPr>
        <w:t xml:space="preserve"> </w:t>
      </w:r>
      <w:r>
        <w:rPr>
          <w:rFonts w:ascii="楷体" w:eastAsia="楷体" w:hAnsi="楷体" w:cs="楷体" w:hint="eastAsia"/>
          <w:sz w:val="28"/>
          <w:szCs w:val="28"/>
        </w:rPr>
        <w:t>日</w:t>
      </w:r>
      <w:r>
        <w:rPr>
          <w:rFonts w:ascii="楷体" w:eastAsia="楷体" w:hAnsi="楷体" w:cs="楷体" w:hint="eastAsia"/>
          <w:sz w:val="28"/>
          <w:szCs w:val="28"/>
          <w:u w:val="single"/>
        </w:rPr>
        <w:t xml:space="preserve"> </w:t>
      </w:r>
      <w:r>
        <w:rPr>
          <w:rFonts w:ascii="楷体" w:eastAsia="楷体" w:hAnsi="楷体" w:cs="楷体" w:hint="eastAsia"/>
          <w:sz w:val="28"/>
          <w:szCs w:val="28"/>
          <w:u w:val="single"/>
        </w:rPr>
        <w:t>下</w:t>
      </w:r>
      <w:r>
        <w:rPr>
          <w:rFonts w:ascii="楷体" w:eastAsia="楷体" w:hAnsi="楷体" w:cs="楷体" w:hint="eastAsia"/>
          <w:sz w:val="28"/>
          <w:szCs w:val="28"/>
          <w:u w:val="single"/>
        </w:rPr>
        <w:t xml:space="preserve"> </w:t>
      </w:r>
      <w:r>
        <w:rPr>
          <w:rFonts w:ascii="楷体" w:eastAsia="楷体" w:hAnsi="楷体" w:cs="楷体" w:hint="eastAsia"/>
          <w:sz w:val="28"/>
          <w:szCs w:val="28"/>
        </w:rPr>
        <w:t>午～</w:t>
      </w:r>
      <w:r>
        <w:rPr>
          <w:rFonts w:ascii="楷体" w:eastAsia="楷体" w:hAnsi="楷体" w:cs="楷体" w:hint="eastAsia"/>
          <w:sz w:val="28"/>
          <w:szCs w:val="28"/>
          <w:u w:val="single"/>
        </w:rPr>
        <w:t xml:space="preserve"> </w:t>
      </w:r>
      <w:r>
        <w:rPr>
          <w:rFonts w:ascii="楷体" w:eastAsia="楷体" w:hAnsi="楷体" w:cs="楷体" w:hint="eastAsia"/>
          <w:sz w:val="28"/>
          <w:szCs w:val="28"/>
          <w:u w:val="single"/>
        </w:rPr>
        <w:t>11</w:t>
      </w:r>
      <w:r>
        <w:rPr>
          <w:rFonts w:ascii="楷体" w:eastAsia="楷体" w:hAnsi="楷体" w:cs="楷体" w:hint="eastAsia"/>
          <w:sz w:val="28"/>
          <w:szCs w:val="28"/>
          <w:u w:val="single"/>
        </w:rPr>
        <w:t xml:space="preserve"> </w:t>
      </w:r>
      <w:r>
        <w:rPr>
          <w:rFonts w:ascii="楷体" w:eastAsia="楷体" w:hAnsi="楷体" w:cs="楷体" w:hint="eastAsia"/>
          <w:sz w:val="28"/>
          <w:szCs w:val="28"/>
        </w:rPr>
        <w:t>月</w:t>
      </w:r>
      <w:r>
        <w:rPr>
          <w:rFonts w:ascii="楷体" w:eastAsia="楷体" w:hAnsi="楷体" w:cs="楷体" w:hint="eastAsia"/>
          <w:sz w:val="28"/>
          <w:szCs w:val="28"/>
          <w:u w:val="single"/>
        </w:rPr>
        <w:t xml:space="preserve"> </w:t>
      </w:r>
      <w:r>
        <w:rPr>
          <w:rFonts w:ascii="楷体" w:eastAsia="楷体" w:hAnsi="楷体" w:cs="楷体" w:hint="eastAsia"/>
          <w:sz w:val="28"/>
          <w:szCs w:val="28"/>
          <w:u w:val="single"/>
        </w:rPr>
        <w:t>4</w:t>
      </w:r>
      <w:r>
        <w:rPr>
          <w:rFonts w:ascii="楷体" w:eastAsia="楷体" w:hAnsi="楷体" w:cs="楷体" w:hint="eastAsia"/>
          <w:sz w:val="28"/>
          <w:szCs w:val="28"/>
          <w:u w:val="single"/>
        </w:rPr>
        <w:t xml:space="preserve"> </w:t>
      </w:r>
      <w:r>
        <w:rPr>
          <w:rFonts w:ascii="楷体" w:eastAsia="楷体" w:hAnsi="楷体" w:cs="楷体" w:hint="eastAsia"/>
          <w:sz w:val="28"/>
          <w:szCs w:val="28"/>
        </w:rPr>
        <w:t>日</w:t>
      </w:r>
      <w:r>
        <w:rPr>
          <w:rFonts w:ascii="楷体" w:eastAsia="楷体" w:hAnsi="楷体" w:cs="楷体" w:hint="eastAsia"/>
          <w:sz w:val="28"/>
          <w:szCs w:val="28"/>
          <w:u w:val="single"/>
        </w:rPr>
        <w:t xml:space="preserve"> </w:t>
      </w:r>
      <w:r>
        <w:rPr>
          <w:rFonts w:ascii="楷体" w:eastAsia="楷体" w:hAnsi="楷体" w:cs="楷体" w:hint="eastAsia"/>
          <w:sz w:val="28"/>
          <w:szCs w:val="28"/>
          <w:u w:val="single"/>
        </w:rPr>
        <w:t>下</w:t>
      </w:r>
      <w:r>
        <w:rPr>
          <w:rFonts w:ascii="楷体" w:eastAsia="楷体" w:hAnsi="楷体" w:cs="楷体" w:hint="eastAsia"/>
          <w:sz w:val="28"/>
          <w:szCs w:val="28"/>
          <w:u w:val="single"/>
        </w:rPr>
        <w:t xml:space="preserve"> </w:t>
      </w:r>
      <w:r>
        <w:rPr>
          <w:rFonts w:ascii="楷体" w:eastAsia="楷体" w:hAnsi="楷体" w:cs="楷体" w:hint="eastAsia"/>
          <w:sz w:val="28"/>
          <w:szCs w:val="28"/>
        </w:rPr>
        <w:t>午</w:t>
      </w:r>
    </w:p>
    <w:p w:rsidR="009F37E1" w:rsidRDefault="00C46526">
      <w:pPr>
        <w:rPr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一、实验目的</w:t>
      </w:r>
    </w:p>
    <w:p w:rsidR="009F37E1" w:rsidRDefault="00C46526">
      <w:pPr>
        <w:rPr>
          <w:sz w:val="24"/>
        </w:rPr>
      </w:pPr>
      <w:r>
        <w:rPr>
          <w:rFonts w:hint="eastAsia"/>
          <w:sz w:val="24"/>
        </w:rPr>
        <w:t>掌握接口回调技术</w:t>
      </w:r>
    </w:p>
    <w:p w:rsidR="009F37E1" w:rsidRDefault="009F37E1">
      <w:pPr>
        <w:rPr>
          <w:sz w:val="24"/>
        </w:rPr>
      </w:pPr>
    </w:p>
    <w:p w:rsidR="009F37E1" w:rsidRDefault="00C46526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二、实验要求</w:t>
      </w:r>
    </w:p>
    <w:p w:rsidR="009F37E1" w:rsidRDefault="00C46526">
      <w:r>
        <w:rPr>
          <w:sz w:val="24"/>
        </w:rPr>
        <w:t>货车要装载一批货物，货物有三种商品组成：电视、计算机和洗衣机。卡车需要计算出整批的货物重量。</w:t>
      </w:r>
      <w:r>
        <w:rPr>
          <w:sz w:val="24"/>
        </w:rPr>
        <w:t xml:space="preserve"> </w:t>
      </w:r>
      <w:r>
        <w:rPr>
          <w:sz w:val="24"/>
        </w:rPr>
        <w:t>要求有一个</w:t>
      </w:r>
      <w:r>
        <w:rPr>
          <w:sz w:val="24"/>
        </w:rPr>
        <w:t>ComputeWeight</w:t>
      </w:r>
      <w:r>
        <w:rPr>
          <w:sz w:val="24"/>
        </w:rPr>
        <w:t>接口，该接口中有一个方法：</w:t>
      </w:r>
      <w:r>
        <w:rPr>
          <w:sz w:val="24"/>
        </w:rPr>
        <w:t xml:space="preserve"> public double computeWeight() </w:t>
      </w:r>
      <w:r>
        <w:rPr>
          <w:sz w:val="24"/>
        </w:rPr>
        <w:t>有三个实现接口的类：</w:t>
      </w:r>
      <w:r>
        <w:rPr>
          <w:sz w:val="24"/>
        </w:rPr>
        <w:t>Television</w:t>
      </w:r>
      <w:r>
        <w:rPr>
          <w:sz w:val="24"/>
        </w:rPr>
        <w:t>、</w:t>
      </w:r>
      <w:r>
        <w:rPr>
          <w:sz w:val="24"/>
        </w:rPr>
        <w:t>Computer</w:t>
      </w:r>
      <w:r>
        <w:rPr>
          <w:sz w:val="24"/>
        </w:rPr>
        <w:t>和</w:t>
      </w:r>
      <w:r>
        <w:rPr>
          <w:sz w:val="24"/>
        </w:rPr>
        <w:t>WashMachine</w:t>
      </w:r>
      <w:r>
        <w:rPr>
          <w:sz w:val="24"/>
        </w:rPr>
        <w:t>。这三个类通过实现接口</w:t>
      </w:r>
      <w:r>
        <w:rPr>
          <w:sz w:val="24"/>
        </w:rPr>
        <w:t>compteTotalSales</w:t>
      </w:r>
      <w:r>
        <w:rPr>
          <w:sz w:val="24"/>
        </w:rPr>
        <w:t>给出自重。</w:t>
      </w:r>
      <w:r>
        <w:rPr>
          <w:sz w:val="24"/>
        </w:rPr>
        <w:t xml:space="preserve"> </w:t>
      </w:r>
      <w:r>
        <w:rPr>
          <w:sz w:val="24"/>
        </w:rPr>
        <w:t>有一个</w:t>
      </w:r>
      <w:r>
        <w:rPr>
          <w:sz w:val="24"/>
        </w:rPr>
        <w:t>Truck</w:t>
      </w:r>
      <w:r>
        <w:rPr>
          <w:sz w:val="24"/>
        </w:rPr>
        <w:t>类，该类用</w:t>
      </w:r>
      <w:r>
        <w:rPr>
          <w:sz w:val="24"/>
        </w:rPr>
        <w:t>ComputeWeight</w:t>
      </w:r>
      <w:r>
        <w:rPr>
          <w:sz w:val="24"/>
        </w:rPr>
        <w:t>接口类型的数组作为成员（</w:t>
      </w:r>
      <w:r>
        <w:rPr>
          <w:sz w:val="24"/>
        </w:rPr>
        <w:t>Truck</w:t>
      </w:r>
      <w:r>
        <w:rPr>
          <w:sz w:val="24"/>
        </w:rPr>
        <w:t>类面向接口），那么数组的单元就可以存放</w:t>
      </w:r>
      <w:r>
        <w:rPr>
          <w:sz w:val="24"/>
        </w:rPr>
        <w:t>Television</w:t>
      </w:r>
      <w:r>
        <w:rPr>
          <w:sz w:val="24"/>
        </w:rPr>
        <w:t>对象的引用、</w:t>
      </w:r>
      <w:r>
        <w:rPr>
          <w:sz w:val="24"/>
        </w:rPr>
        <w:t>Computer</w:t>
      </w:r>
      <w:r>
        <w:rPr>
          <w:sz w:val="24"/>
        </w:rPr>
        <w:t>对象的引用或</w:t>
      </w:r>
      <w:r>
        <w:rPr>
          <w:sz w:val="24"/>
        </w:rPr>
        <w:t>WashMachine</w:t>
      </w:r>
      <w:r>
        <w:rPr>
          <w:sz w:val="24"/>
        </w:rPr>
        <w:t>对象的引用。程序输出</w:t>
      </w:r>
      <w:r>
        <w:rPr>
          <w:sz w:val="24"/>
        </w:rPr>
        <w:t>Truck</w:t>
      </w:r>
      <w:r>
        <w:rPr>
          <w:sz w:val="24"/>
        </w:rPr>
        <w:t>对象所装载的货物的总重量。</w:t>
      </w:r>
    </w:p>
    <w:p w:rsidR="009F37E1" w:rsidRDefault="009F37E1">
      <w:pPr>
        <w:rPr>
          <w:sz w:val="24"/>
        </w:rPr>
      </w:pPr>
    </w:p>
    <w:p w:rsidR="009F37E1" w:rsidRDefault="00C46526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三、程序代码</w:t>
      </w:r>
    </w:p>
    <w:p w:rsidR="009F37E1" w:rsidRDefault="00C46526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b/>
          <w:color w:val="7F0055"/>
          <w:sz w:val="24"/>
        </w:rPr>
        <w:t>package</w:t>
      </w:r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color w:val="000000"/>
          <w:sz w:val="24"/>
          <w:u w:val="single"/>
        </w:rPr>
        <w:t>test2</w:t>
      </w:r>
      <w:r>
        <w:rPr>
          <w:rFonts w:ascii="Consolas" w:eastAsia="Consolas" w:hAnsi="Consolas" w:hint="eastAsia"/>
          <w:color w:val="000000"/>
          <w:sz w:val="24"/>
        </w:rPr>
        <w:t>;</w:t>
      </w:r>
    </w:p>
    <w:p w:rsidR="009F37E1" w:rsidRDefault="00C46526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b/>
          <w:color w:val="7F0055"/>
          <w:sz w:val="24"/>
        </w:rPr>
        <w:t>import</w:t>
      </w:r>
      <w:r>
        <w:rPr>
          <w:rFonts w:ascii="Consolas" w:eastAsia="Consolas" w:hAnsi="Consolas" w:hint="eastAsia"/>
          <w:color w:val="000000"/>
          <w:sz w:val="24"/>
        </w:rPr>
        <w:t xml:space="preserve"> java.util.Random;</w:t>
      </w:r>
    </w:p>
    <w:p w:rsidR="009F37E1" w:rsidRDefault="00C46526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b/>
          <w:color w:val="7F0055"/>
          <w:sz w:val="24"/>
        </w:rPr>
        <w:t>im</w:t>
      </w:r>
      <w:r>
        <w:rPr>
          <w:rFonts w:ascii="Consolas" w:eastAsia="Consolas" w:hAnsi="Consolas" w:hint="eastAsia"/>
          <w:b/>
          <w:color w:val="7F0055"/>
          <w:sz w:val="24"/>
        </w:rPr>
        <w:t>port</w:t>
      </w:r>
      <w:r>
        <w:rPr>
          <w:rFonts w:ascii="Consolas" w:eastAsia="Consolas" w:hAnsi="Consolas" w:hint="eastAsia"/>
          <w:color w:val="000000"/>
          <w:sz w:val="24"/>
        </w:rPr>
        <w:t xml:space="preserve"> java.util.Scanner;</w:t>
      </w:r>
    </w:p>
    <w:p w:rsidR="009F37E1" w:rsidRDefault="00C46526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b/>
          <w:color w:val="7F0055"/>
          <w:sz w:val="24"/>
        </w:rPr>
        <w:t>interface</w:t>
      </w:r>
      <w:r>
        <w:rPr>
          <w:rFonts w:ascii="Consolas" w:eastAsia="Consolas" w:hAnsi="Consolas" w:hint="eastAsia"/>
          <w:color w:val="000000"/>
          <w:sz w:val="24"/>
        </w:rPr>
        <w:t xml:space="preserve"> ComputeWeight{</w:t>
      </w:r>
    </w:p>
    <w:p w:rsidR="009F37E1" w:rsidRDefault="00C46526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b/>
          <w:color w:val="7F0055"/>
          <w:sz w:val="24"/>
        </w:rPr>
        <w:t>public</w:t>
      </w:r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</w:rPr>
        <w:t>abstract</w:t>
      </w:r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</w:rPr>
        <w:t>int</w:t>
      </w:r>
      <w:r>
        <w:rPr>
          <w:rFonts w:ascii="Consolas" w:eastAsia="Consolas" w:hAnsi="Consolas" w:hint="eastAsia"/>
          <w:color w:val="000000"/>
          <w:sz w:val="24"/>
        </w:rPr>
        <w:t xml:space="preserve"> computeWeight();</w:t>
      </w:r>
    </w:p>
    <w:p w:rsidR="009F37E1" w:rsidRDefault="00C46526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>}</w:t>
      </w:r>
    </w:p>
    <w:p w:rsidR="009F37E1" w:rsidRDefault="00C46526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7F5F"/>
          <w:sz w:val="24"/>
        </w:rPr>
        <w:t>//</w:t>
      </w:r>
      <w:r>
        <w:rPr>
          <w:rFonts w:ascii="Consolas" w:eastAsia="Consolas" w:hAnsi="Consolas" w:hint="eastAsia"/>
          <w:color w:val="3F7F5F"/>
          <w:sz w:val="24"/>
        </w:rPr>
        <w:t>定义电视机类</w:t>
      </w:r>
    </w:p>
    <w:p w:rsidR="009F37E1" w:rsidRDefault="00C46526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b/>
          <w:color w:val="7F0055"/>
          <w:sz w:val="24"/>
        </w:rPr>
        <w:t>class</w:t>
      </w:r>
      <w:r>
        <w:rPr>
          <w:rFonts w:ascii="Consolas" w:eastAsia="Consolas" w:hAnsi="Consolas" w:hint="eastAsia"/>
          <w:color w:val="000000"/>
          <w:sz w:val="24"/>
        </w:rPr>
        <w:t xml:space="preserve"> Television </w:t>
      </w:r>
      <w:r>
        <w:rPr>
          <w:rFonts w:ascii="Consolas" w:eastAsia="Consolas" w:hAnsi="Consolas" w:hint="eastAsia"/>
          <w:b/>
          <w:color w:val="7F0055"/>
          <w:sz w:val="24"/>
        </w:rPr>
        <w:t>implements</w:t>
      </w:r>
      <w:r>
        <w:rPr>
          <w:rFonts w:ascii="Consolas" w:eastAsia="Consolas" w:hAnsi="Consolas" w:hint="eastAsia"/>
          <w:color w:val="000000"/>
          <w:sz w:val="24"/>
        </w:rPr>
        <w:t xml:space="preserve"> ComputeWeight{</w:t>
      </w:r>
    </w:p>
    <w:p w:rsidR="009F37E1" w:rsidRDefault="00C46526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b/>
          <w:color w:val="7F0055"/>
          <w:sz w:val="24"/>
        </w:rPr>
        <w:t>int</w:t>
      </w:r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color w:val="0000C0"/>
          <w:sz w:val="24"/>
        </w:rPr>
        <w:t>tweight</w:t>
      </w:r>
      <w:r>
        <w:rPr>
          <w:rFonts w:ascii="Consolas" w:eastAsia="Consolas" w:hAnsi="Consolas" w:hint="eastAsia"/>
          <w:color w:val="000000"/>
          <w:sz w:val="24"/>
        </w:rPr>
        <w:t>;</w:t>
      </w:r>
    </w:p>
    <w:p w:rsidR="009F37E1" w:rsidRDefault="00C46526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  <w:t>Television(</w:t>
      </w:r>
      <w:r>
        <w:rPr>
          <w:rFonts w:ascii="Consolas" w:eastAsia="Consolas" w:hAnsi="Consolas" w:hint="eastAsia"/>
          <w:b/>
          <w:color w:val="7F0055"/>
          <w:sz w:val="24"/>
        </w:rPr>
        <w:t>int</w:t>
      </w:r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color w:val="6A3E3E"/>
          <w:sz w:val="24"/>
        </w:rPr>
        <w:t>tweight</w:t>
      </w:r>
      <w:r>
        <w:rPr>
          <w:rFonts w:ascii="Consolas" w:eastAsia="Consolas" w:hAnsi="Consolas" w:hint="eastAsia"/>
          <w:color w:val="000000"/>
          <w:sz w:val="24"/>
        </w:rPr>
        <w:t>){</w:t>
      </w:r>
    </w:p>
    <w:p w:rsidR="009F37E1" w:rsidRDefault="00C46526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b/>
          <w:color w:val="7F0055"/>
          <w:sz w:val="24"/>
        </w:rPr>
        <w:t>this</w:t>
      </w:r>
      <w:r>
        <w:rPr>
          <w:rFonts w:ascii="Consolas" w:eastAsia="Consolas" w:hAnsi="Consolas" w:hint="eastAsia"/>
          <w:color w:val="000000"/>
          <w:sz w:val="24"/>
        </w:rPr>
        <w:t>.</w:t>
      </w:r>
      <w:r>
        <w:rPr>
          <w:rFonts w:ascii="Consolas" w:eastAsia="Consolas" w:hAnsi="Consolas" w:hint="eastAsia"/>
          <w:color w:val="0000C0"/>
          <w:sz w:val="24"/>
        </w:rPr>
        <w:t>tweight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color w:val="6A3E3E"/>
          <w:sz w:val="24"/>
        </w:rPr>
        <w:t>tweight</w:t>
      </w:r>
      <w:r>
        <w:rPr>
          <w:rFonts w:ascii="Consolas" w:eastAsia="Consolas" w:hAnsi="Consolas" w:hint="eastAsia"/>
          <w:color w:val="000000"/>
          <w:sz w:val="24"/>
        </w:rPr>
        <w:t>;</w:t>
      </w:r>
    </w:p>
    <w:p w:rsidR="009F37E1" w:rsidRDefault="00C46526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}</w:t>
      </w:r>
    </w:p>
    <w:p w:rsidR="009F37E1" w:rsidRDefault="00C46526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b/>
          <w:color w:val="7F0055"/>
          <w:sz w:val="24"/>
        </w:rPr>
        <w:t>public</w:t>
      </w:r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</w:rPr>
        <w:t>int</w:t>
      </w:r>
      <w:r>
        <w:rPr>
          <w:rFonts w:ascii="Consolas" w:eastAsia="Consolas" w:hAnsi="Consolas" w:hint="eastAsia"/>
          <w:color w:val="000000"/>
          <w:sz w:val="24"/>
        </w:rPr>
        <w:t xml:space="preserve"> computeWeight(){</w:t>
      </w:r>
    </w:p>
    <w:p w:rsidR="009F37E1" w:rsidRDefault="00C46526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 xml:space="preserve"> </w:t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b/>
          <w:color w:val="7F0055"/>
          <w:sz w:val="24"/>
        </w:rPr>
        <w:t>return</w:t>
      </w:r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color w:val="0000C0"/>
          <w:sz w:val="24"/>
        </w:rPr>
        <w:t>tweight</w:t>
      </w:r>
      <w:r>
        <w:rPr>
          <w:rFonts w:ascii="Consolas" w:eastAsia="Consolas" w:hAnsi="Consolas" w:hint="eastAsia"/>
          <w:color w:val="000000"/>
          <w:sz w:val="24"/>
        </w:rPr>
        <w:t>;</w:t>
      </w:r>
    </w:p>
    <w:p w:rsidR="009F37E1" w:rsidRDefault="00C46526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  <w:t>}</w:t>
      </w:r>
    </w:p>
    <w:p w:rsidR="009F37E1" w:rsidRDefault="00C46526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>}</w:t>
      </w:r>
    </w:p>
    <w:p w:rsidR="009F37E1" w:rsidRDefault="009F37E1">
      <w:pPr>
        <w:jc w:val="left"/>
        <w:rPr>
          <w:rFonts w:ascii="Consolas" w:eastAsia="Consolas" w:hAnsi="Consolas"/>
          <w:sz w:val="24"/>
        </w:rPr>
      </w:pPr>
    </w:p>
    <w:p w:rsidR="009F37E1" w:rsidRDefault="00C46526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b/>
          <w:color w:val="7F0055"/>
          <w:sz w:val="24"/>
        </w:rPr>
        <w:t>class</w:t>
      </w:r>
      <w:r>
        <w:rPr>
          <w:rFonts w:ascii="Consolas" w:eastAsia="Consolas" w:hAnsi="Consolas" w:hint="eastAsia"/>
          <w:color w:val="000000"/>
          <w:sz w:val="24"/>
        </w:rPr>
        <w:t xml:space="preserve"> Computer </w:t>
      </w:r>
      <w:r>
        <w:rPr>
          <w:rFonts w:ascii="Consolas" w:eastAsia="Consolas" w:hAnsi="Consolas" w:hint="eastAsia"/>
          <w:b/>
          <w:color w:val="7F0055"/>
          <w:sz w:val="24"/>
        </w:rPr>
        <w:t>implements</w:t>
      </w:r>
      <w:r>
        <w:rPr>
          <w:rFonts w:ascii="Consolas" w:eastAsia="Consolas" w:hAnsi="Consolas" w:hint="eastAsia"/>
          <w:color w:val="000000"/>
          <w:sz w:val="24"/>
        </w:rPr>
        <w:t xml:space="preserve"> ComputeWeight{</w:t>
      </w:r>
    </w:p>
    <w:p w:rsidR="009F37E1" w:rsidRDefault="00C46526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lastRenderedPageBreak/>
        <w:tab/>
      </w:r>
      <w:r>
        <w:rPr>
          <w:rFonts w:ascii="Consolas" w:eastAsia="Consolas" w:hAnsi="Consolas" w:hint="eastAsia"/>
          <w:b/>
          <w:color w:val="7F0055"/>
          <w:sz w:val="24"/>
        </w:rPr>
        <w:t>int</w:t>
      </w:r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color w:val="0000C0"/>
          <w:sz w:val="24"/>
        </w:rPr>
        <w:t>cweight</w:t>
      </w:r>
      <w:r>
        <w:rPr>
          <w:rFonts w:ascii="Consolas" w:eastAsia="Consolas" w:hAnsi="Consolas" w:hint="eastAsia"/>
          <w:color w:val="000000"/>
          <w:sz w:val="24"/>
        </w:rPr>
        <w:t>;</w:t>
      </w:r>
    </w:p>
    <w:p w:rsidR="009F37E1" w:rsidRDefault="00C46526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  <w:t>Computer(</w:t>
      </w:r>
      <w:r>
        <w:rPr>
          <w:rFonts w:ascii="Consolas" w:eastAsia="Consolas" w:hAnsi="Consolas" w:hint="eastAsia"/>
          <w:b/>
          <w:color w:val="7F0055"/>
          <w:sz w:val="24"/>
        </w:rPr>
        <w:t>int</w:t>
      </w:r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color w:val="6A3E3E"/>
          <w:sz w:val="24"/>
        </w:rPr>
        <w:t>cweight</w:t>
      </w:r>
      <w:r>
        <w:rPr>
          <w:rFonts w:ascii="Consolas" w:eastAsia="Consolas" w:hAnsi="Consolas" w:hint="eastAsia"/>
          <w:color w:val="000000"/>
          <w:sz w:val="24"/>
        </w:rPr>
        <w:t>){</w:t>
      </w:r>
    </w:p>
    <w:p w:rsidR="009F37E1" w:rsidRDefault="00C46526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b/>
          <w:color w:val="7F0055"/>
          <w:sz w:val="24"/>
        </w:rPr>
        <w:t>this</w:t>
      </w:r>
      <w:r>
        <w:rPr>
          <w:rFonts w:ascii="Consolas" w:eastAsia="Consolas" w:hAnsi="Consolas" w:hint="eastAsia"/>
          <w:color w:val="000000"/>
          <w:sz w:val="24"/>
        </w:rPr>
        <w:t>.</w:t>
      </w:r>
      <w:r>
        <w:rPr>
          <w:rFonts w:ascii="Consolas" w:eastAsia="Consolas" w:hAnsi="Consolas" w:hint="eastAsia"/>
          <w:color w:val="0000C0"/>
          <w:sz w:val="24"/>
        </w:rPr>
        <w:t>cweight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color w:val="6A3E3E"/>
          <w:sz w:val="24"/>
        </w:rPr>
        <w:t>cweight</w:t>
      </w:r>
      <w:r>
        <w:rPr>
          <w:rFonts w:ascii="Consolas" w:eastAsia="Consolas" w:hAnsi="Consolas" w:hint="eastAsia"/>
          <w:color w:val="000000"/>
          <w:sz w:val="24"/>
        </w:rPr>
        <w:t>;</w:t>
      </w:r>
    </w:p>
    <w:p w:rsidR="009F37E1" w:rsidRDefault="00C46526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  <w:t>}</w:t>
      </w:r>
    </w:p>
    <w:p w:rsidR="009F37E1" w:rsidRDefault="00C46526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b/>
          <w:color w:val="7F0055"/>
          <w:sz w:val="24"/>
        </w:rPr>
        <w:t>public</w:t>
      </w:r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</w:rPr>
        <w:t>int</w:t>
      </w:r>
      <w:r>
        <w:rPr>
          <w:rFonts w:ascii="Consolas" w:eastAsia="Consolas" w:hAnsi="Consolas" w:hint="eastAsia"/>
          <w:color w:val="000000"/>
          <w:sz w:val="24"/>
        </w:rPr>
        <w:t xml:space="preserve"> computeWeight(){</w:t>
      </w:r>
    </w:p>
    <w:p w:rsidR="009F37E1" w:rsidRDefault="00C46526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b/>
          <w:color w:val="7F0055"/>
          <w:sz w:val="24"/>
        </w:rPr>
        <w:t>return</w:t>
      </w:r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color w:val="0000C0"/>
          <w:sz w:val="24"/>
        </w:rPr>
        <w:t>cweight</w:t>
      </w:r>
      <w:r>
        <w:rPr>
          <w:rFonts w:ascii="Consolas" w:eastAsia="Consolas" w:hAnsi="Consolas" w:hint="eastAsia"/>
          <w:color w:val="000000"/>
          <w:sz w:val="24"/>
        </w:rPr>
        <w:t>;</w:t>
      </w:r>
    </w:p>
    <w:p w:rsidR="009F37E1" w:rsidRDefault="00C46526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  <w:t>}</w:t>
      </w:r>
    </w:p>
    <w:p w:rsidR="009F37E1" w:rsidRDefault="00C46526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>}</w:t>
      </w:r>
    </w:p>
    <w:p w:rsidR="009F37E1" w:rsidRDefault="009F37E1">
      <w:pPr>
        <w:jc w:val="left"/>
        <w:rPr>
          <w:rFonts w:ascii="Consolas" w:eastAsia="Consolas" w:hAnsi="Consolas"/>
          <w:sz w:val="24"/>
        </w:rPr>
      </w:pPr>
    </w:p>
    <w:p w:rsidR="009F37E1" w:rsidRDefault="00C46526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b/>
          <w:color w:val="7F0055"/>
          <w:sz w:val="24"/>
        </w:rPr>
        <w:t>class</w:t>
      </w:r>
      <w:r>
        <w:rPr>
          <w:rFonts w:ascii="Consolas" w:eastAsia="Consolas" w:hAnsi="Consolas" w:hint="eastAsia"/>
          <w:color w:val="000000"/>
          <w:sz w:val="24"/>
        </w:rPr>
        <w:t xml:space="preserve"> WashMachine </w:t>
      </w:r>
      <w:r>
        <w:rPr>
          <w:rFonts w:ascii="Consolas" w:eastAsia="Consolas" w:hAnsi="Consolas" w:hint="eastAsia"/>
          <w:b/>
          <w:color w:val="7F0055"/>
          <w:sz w:val="24"/>
        </w:rPr>
        <w:t>implements</w:t>
      </w:r>
      <w:r>
        <w:rPr>
          <w:rFonts w:ascii="Consolas" w:eastAsia="Consolas" w:hAnsi="Consolas" w:hint="eastAsia"/>
          <w:color w:val="000000"/>
          <w:sz w:val="24"/>
        </w:rPr>
        <w:t xml:space="preserve"> ComputeWeight{</w:t>
      </w:r>
    </w:p>
    <w:p w:rsidR="009F37E1" w:rsidRDefault="00C46526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b/>
          <w:color w:val="7F0055"/>
          <w:sz w:val="24"/>
        </w:rPr>
        <w:t>int</w:t>
      </w:r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color w:val="0000C0"/>
          <w:sz w:val="24"/>
        </w:rPr>
        <w:t>wweight</w:t>
      </w:r>
      <w:r>
        <w:rPr>
          <w:rFonts w:ascii="Consolas" w:eastAsia="Consolas" w:hAnsi="Consolas" w:hint="eastAsia"/>
          <w:color w:val="000000"/>
          <w:sz w:val="24"/>
        </w:rPr>
        <w:t>;</w:t>
      </w:r>
    </w:p>
    <w:p w:rsidR="009F37E1" w:rsidRDefault="00C46526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  <w:t>WashMachine(</w:t>
      </w:r>
      <w:r>
        <w:rPr>
          <w:rFonts w:ascii="Consolas" w:eastAsia="Consolas" w:hAnsi="Consolas" w:hint="eastAsia"/>
          <w:b/>
          <w:color w:val="7F0055"/>
          <w:sz w:val="24"/>
        </w:rPr>
        <w:t>int</w:t>
      </w:r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color w:val="6A3E3E"/>
          <w:sz w:val="24"/>
        </w:rPr>
        <w:t>wweight</w:t>
      </w:r>
      <w:r>
        <w:rPr>
          <w:rFonts w:ascii="Consolas" w:eastAsia="Consolas" w:hAnsi="Consolas" w:hint="eastAsia"/>
          <w:color w:val="000000"/>
          <w:sz w:val="24"/>
        </w:rPr>
        <w:t>){</w:t>
      </w:r>
    </w:p>
    <w:p w:rsidR="009F37E1" w:rsidRDefault="00C46526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b/>
          <w:color w:val="7F0055"/>
          <w:sz w:val="24"/>
        </w:rPr>
        <w:t>this</w:t>
      </w:r>
      <w:r>
        <w:rPr>
          <w:rFonts w:ascii="Consolas" w:eastAsia="Consolas" w:hAnsi="Consolas" w:hint="eastAsia"/>
          <w:color w:val="000000"/>
          <w:sz w:val="24"/>
        </w:rPr>
        <w:t>.</w:t>
      </w:r>
      <w:r>
        <w:rPr>
          <w:rFonts w:ascii="Consolas" w:eastAsia="Consolas" w:hAnsi="Consolas" w:hint="eastAsia"/>
          <w:color w:val="0000C0"/>
          <w:sz w:val="24"/>
        </w:rPr>
        <w:t>wweight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color w:val="6A3E3E"/>
          <w:sz w:val="24"/>
        </w:rPr>
        <w:t>wweight</w:t>
      </w:r>
      <w:r>
        <w:rPr>
          <w:rFonts w:ascii="Consolas" w:eastAsia="Consolas" w:hAnsi="Consolas" w:hint="eastAsia"/>
          <w:color w:val="000000"/>
          <w:sz w:val="24"/>
        </w:rPr>
        <w:t>;</w:t>
      </w:r>
    </w:p>
    <w:p w:rsidR="009F37E1" w:rsidRDefault="00C46526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  <w:t>}</w:t>
      </w:r>
    </w:p>
    <w:p w:rsidR="009F37E1" w:rsidRDefault="00C46526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b/>
          <w:color w:val="7F0055"/>
          <w:sz w:val="24"/>
        </w:rPr>
        <w:t>public</w:t>
      </w:r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</w:rPr>
        <w:t>int</w:t>
      </w:r>
      <w:r>
        <w:rPr>
          <w:rFonts w:ascii="Consolas" w:eastAsia="Consolas" w:hAnsi="Consolas" w:hint="eastAsia"/>
          <w:color w:val="000000"/>
          <w:sz w:val="24"/>
        </w:rPr>
        <w:t xml:space="preserve"> computeWeight(){</w:t>
      </w:r>
    </w:p>
    <w:p w:rsidR="009F37E1" w:rsidRDefault="00C46526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b/>
          <w:color w:val="7F0055"/>
          <w:sz w:val="24"/>
        </w:rPr>
        <w:t>return</w:t>
      </w:r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color w:val="0000C0"/>
          <w:sz w:val="24"/>
        </w:rPr>
        <w:t>wweight</w:t>
      </w:r>
      <w:r>
        <w:rPr>
          <w:rFonts w:ascii="Consolas" w:eastAsia="Consolas" w:hAnsi="Consolas" w:hint="eastAsia"/>
          <w:color w:val="000000"/>
          <w:sz w:val="24"/>
        </w:rPr>
        <w:t>;</w:t>
      </w:r>
    </w:p>
    <w:p w:rsidR="009F37E1" w:rsidRDefault="00C46526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  <w:t>}</w:t>
      </w:r>
    </w:p>
    <w:p w:rsidR="009F37E1" w:rsidRDefault="00C46526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>}</w:t>
      </w:r>
    </w:p>
    <w:p w:rsidR="009F37E1" w:rsidRDefault="009F37E1">
      <w:pPr>
        <w:jc w:val="left"/>
        <w:rPr>
          <w:rFonts w:ascii="Consolas" w:eastAsia="Consolas" w:hAnsi="Consolas"/>
          <w:sz w:val="24"/>
        </w:rPr>
      </w:pPr>
    </w:p>
    <w:p w:rsidR="009F37E1" w:rsidRDefault="00C46526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b/>
          <w:color w:val="7F0055"/>
          <w:sz w:val="24"/>
        </w:rPr>
        <w:t>public</w:t>
      </w:r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</w:rPr>
        <w:t>class</w:t>
      </w:r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color w:val="000000"/>
          <w:sz w:val="24"/>
          <w:u w:val="single"/>
        </w:rPr>
        <w:t>Truck</w:t>
      </w:r>
      <w:r>
        <w:rPr>
          <w:rFonts w:ascii="Consolas" w:eastAsia="Consolas" w:hAnsi="Consolas" w:hint="eastAsia"/>
          <w:color w:val="000000"/>
          <w:sz w:val="24"/>
        </w:rPr>
        <w:t>{</w:t>
      </w:r>
    </w:p>
    <w:p w:rsidR="009F37E1" w:rsidRDefault="00C46526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  <w:t xml:space="preserve">ComputeWeight[] </w:t>
      </w:r>
      <w:r>
        <w:rPr>
          <w:rFonts w:ascii="Consolas" w:eastAsia="Consolas" w:hAnsi="Consolas" w:hint="eastAsia"/>
          <w:color w:val="0000C0"/>
          <w:sz w:val="24"/>
        </w:rPr>
        <w:t>goods</w:t>
      </w:r>
      <w:r>
        <w:rPr>
          <w:rFonts w:ascii="Consolas" w:eastAsia="Consolas" w:hAnsi="Consolas" w:hint="eastAsia"/>
          <w:color w:val="000000"/>
          <w:sz w:val="24"/>
        </w:rPr>
        <w:t>;</w:t>
      </w:r>
    </w:p>
    <w:p w:rsidR="009F37E1" w:rsidRDefault="00C46526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b/>
          <w:color w:val="7F0055"/>
          <w:sz w:val="24"/>
        </w:rPr>
        <w:t>public</w:t>
      </w:r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</w:rPr>
        <w:t>int</w:t>
      </w:r>
      <w:r>
        <w:rPr>
          <w:rFonts w:ascii="Consolas" w:eastAsia="Consolas" w:hAnsi="Consolas" w:hint="eastAsia"/>
          <w:color w:val="000000"/>
          <w:sz w:val="24"/>
        </w:rPr>
        <w:t xml:space="preserve"> getAllWeight(</w:t>
      </w:r>
      <w:r>
        <w:rPr>
          <w:rFonts w:ascii="Consolas" w:eastAsia="Consolas" w:hAnsi="Consolas" w:hint="eastAsia"/>
          <w:b/>
          <w:color w:val="7F0055"/>
          <w:sz w:val="24"/>
        </w:rPr>
        <w:t>int</w:t>
      </w:r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color w:val="6A3E3E"/>
          <w:sz w:val="24"/>
        </w:rPr>
        <w:t>a</w:t>
      </w:r>
      <w:r>
        <w:rPr>
          <w:rFonts w:ascii="Consolas" w:eastAsia="Consolas" w:hAnsi="Consolas" w:hint="eastAsia"/>
          <w:color w:val="000000"/>
          <w:sz w:val="24"/>
        </w:rPr>
        <w:t xml:space="preserve">, </w:t>
      </w:r>
      <w:r>
        <w:rPr>
          <w:rFonts w:ascii="Consolas" w:eastAsia="Consolas" w:hAnsi="Consolas" w:hint="eastAsia"/>
          <w:b/>
          <w:color w:val="7F0055"/>
          <w:sz w:val="24"/>
        </w:rPr>
        <w:t>int</w:t>
      </w:r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color w:val="6A3E3E"/>
          <w:sz w:val="24"/>
        </w:rPr>
        <w:t>b</w:t>
      </w:r>
      <w:r>
        <w:rPr>
          <w:rFonts w:ascii="Consolas" w:eastAsia="Consolas" w:hAnsi="Consolas" w:hint="eastAsia"/>
          <w:color w:val="000000"/>
          <w:sz w:val="24"/>
        </w:rPr>
        <w:t xml:space="preserve">, </w:t>
      </w:r>
      <w:r>
        <w:rPr>
          <w:rFonts w:ascii="Consolas" w:eastAsia="Consolas" w:hAnsi="Consolas" w:hint="eastAsia"/>
          <w:b/>
          <w:color w:val="7F0055"/>
          <w:sz w:val="24"/>
        </w:rPr>
        <w:t>int</w:t>
      </w:r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color w:val="6A3E3E"/>
          <w:sz w:val="24"/>
        </w:rPr>
        <w:t>c</w:t>
      </w:r>
      <w:r>
        <w:rPr>
          <w:rFonts w:ascii="Consolas" w:eastAsia="Consolas" w:hAnsi="Consolas" w:hint="eastAsia"/>
          <w:color w:val="000000"/>
          <w:sz w:val="24"/>
        </w:rPr>
        <w:t xml:space="preserve">, ComputeWeight[] </w:t>
      </w:r>
      <w:r>
        <w:rPr>
          <w:rFonts w:ascii="Consolas" w:eastAsia="Consolas" w:hAnsi="Consolas" w:hint="eastAsia"/>
          <w:color w:val="6A3E3E"/>
          <w:sz w:val="24"/>
        </w:rPr>
        <w:t>goods</w:t>
      </w:r>
      <w:r>
        <w:rPr>
          <w:rFonts w:ascii="Consolas" w:eastAsia="Consolas" w:hAnsi="Consolas" w:hint="eastAsia"/>
          <w:color w:val="000000"/>
          <w:sz w:val="24"/>
        </w:rPr>
        <w:t>) {</w:t>
      </w:r>
    </w:p>
    <w:p w:rsidR="009F37E1" w:rsidRDefault="00C46526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b/>
          <w:color w:val="7F0055"/>
          <w:sz w:val="24"/>
        </w:rPr>
        <w:t>int</w:t>
      </w:r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color w:val="6A3E3E"/>
          <w:sz w:val="24"/>
        </w:rPr>
        <w:t>sum</w:t>
      </w:r>
      <w:r>
        <w:rPr>
          <w:rFonts w:ascii="Consolas" w:eastAsia="Consolas" w:hAnsi="Consolas" w:hint="eastAsia"/>
          <w:color w:val="000000"/>
          <w:sz w:val="24"/>
        </w:rPr>
        <w:t xml:space="preserve"> = 0;</w:t>
      </w:r>
    </w:p>
    <w:p w:rsidR="009F37E1" w:rsidRDefault="00C46526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6A3E3E"/>
          <w:sz w:val="24"/>
        </w:rPr>
        <w:t>sum</w:t>
      </w:r>
      <w:r>
        <w:rPr>
          <w:rFonts w:ascii="Consolas" w:eastAsia="Consolas" w:hAnsi="Consolas" w:hint="eastAsia"/>
          <w:color w:val="000000"/>
          <w:sz w:val="24"/>
        </w:rPr>
        <w:t xml:space="preserve"> = </w:t>
      </w:r>
      <w:r>
        <w:rPr>
          <w:rFonts w:ascii="Consolas" w:eastAsia="Consolas" w:hAnsi="Consolas" w:hint="eastAsia"/>
          <w:color w:val="6A3E3E"/>
          <w:sz w:val="24"/>
        </w:rPr>
        <w:t>goods</w:t>
      </w:r>
      <w:r>
        <w:rPr>
          <w:rFonts w:ascii="Consolas" w:eastAsia="Consolas" w:hAnsi="Consolas" w:hint="eastAsia"/>
          <w:color w:val="000000"/>
          <w:sz w:val="24"/>
        </w:rPr>
        <w:t xml:space="preserve">[0].computeWeight() * </w:t>
      </w:r>
      <w:r>
        <w:rPr>
          <w:rFonts w:ascii="Consolas" w:eastAsia="Consolas" w:hAnsi="Consolas" w:hint="eastAsia"/>
          <w:color w:val="6A3E3E"/>
          <w:sz w:val="24"/>
        </w:rPr>
        <w:t>a</w:t>
      </w:r>
      <w:r>
        <w:rPr>
          <w:rFonts w:ascii="Consolas" w:eastAsia="Consolas" w:hAnsi="Consolas" w:hint="eastAsia"/>
          <w:color w:val="000000"/>
          <w:sz w:val="24"/>
        </w:rPr>
        <w:t xml:space="preserve"> + </w:t>
      </w:r>
      <w:r>
        <w:rPr>
          <w:rFonts w:ascii="Consolas" w:eastAsia="Consolas" w:hAnsi="Consolas" w:hint="eastAsia"/>
          <w:color w:val="6A3E3E"/>
          <w:sz w:val="24"/>
        </w:rPr>
        <w:t>goods</w:t>
      </w:r>
      <w:r>
        <w:rPr>
          <w:rFonts w:ascii="Consolas" w:eastAsia="Consolas" w:hAnsi="Consolas" w:hint="eastAsia"/>
          <w:color w:val="000000"/>
          <w:sz w:val="24"/>
        </w:rPr>
        <w:t xml:space="preserve">[1].computeWeight() * </w:t>
      </w:r>
      <w:r>
        <w:rPr>
          <w:rFonts w:ascii="Consolas" w:eastAsia="Consolas" w:hAnsi="Consolas" w:hint="eastAsia"/>
          <w:color w:val="6A3E3E"/>
          <w:sz w:val="24"/>
        </w:rPr>
        <w:t>b</w:t>
      </w:r>
      <w:r>
        <w:rPr>
          <w:rFonts w:ascii="Consolas" w:eastAsia="Consolas" w:hAnsi="Consolas" w:hint="eastAsia"/>
          <w:color w:val="000000"/>
          <w:sz w:val="24"/>
        </w:rPr>
        <w:t xml:space="preserve"> + </w:t>
      </w:r>
      <w:r>
        <w:rPr>
          <w:rFonts w:ascii="Consolas" w:eastAsia="Consolas" w:hAnsi="Consolas" w:hint="eastAsia"/>
          <w:color w:val="6A3E3E"/>
          <w:sz w:val="24"/>
        </w:rPr>
        <w:t>goods</w:t>
      </w:r>
      <w:r>
        <w:rPr>
          <w:rFonts w:ascii="Consolas" w:eastAsia="Consolas" w:hAnsi="Consolas" w:hint="eastAsia"/>
          <w:color w:val="000000"/>
          <w:sz w:val="24"/>
        </w:rPr>
        <w:t xml:space="preserve">[2].computeWeight() * </w:t>
      </w:r>
      <w:r>
        <w:rPr>
          <w:rFonts w:ascii="Consolas" w:eastAsia="Consolas" w:hAnsi="Consolas" w:hint="eastAsia"/>
          <w:color w:val="6A3E3E"/>
          <w:sz w:val="24"/>
        </w:rPr>
        <w:t>c</w:t>
      </w:r>
      <w:r>
        <w:rPr>
          <w:rFonts w:ascii="Consolas" w:eastAsia="Consolas" w:hAnsi="Consolas" w:hint="eastAsia"/>
          <w:color w:val="000000"/>
          <w:sz w:val="24"/>
        </w:rPr>
        <w:t>;</w:t>
      </w:r>
    </w:p>
    <w:p w:rsidR="009F37E1" w:rsidRDefault="00C46526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b/>
          <w:color w:val="7F0055"/>
          <w:sz w:val="24"/>
        </w:rPr>
        <w:t>return</w:t>
      </w:r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color w:val="6A3E3E"/>
          <w:sz w:val="24"/>
        </w:rPr>
        <w:t>sum</w:t>
      </w:r>
      <w:r>
        <w:rPr>
          <w:rFonts w:ascii="Consolas" w:eastAsia="Consolas" w:hAnsi="Consolas" w:hint="eastAsia"/>
          <w:color w:val="000000"/>
          <w:sz w:val="24"/>
        </w:rPr>
        <w:t>;</w:t>
      </w:r>
    </w:p>
    <w:p w:rsidR="009F37E1" w:rsidRDefault="00C46526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  <w:t>}</w:t>
      </w:r>
    </w:p>
    <w:p w:rsidR="009F37E1" w:rsidRDefault="00C46526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b/>
          <w:color w:val="7F0055"/>
          <w:sz w:val="24"/>
        </w:rPr>
        <w:t>public</w:t>
      </w:r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</w:rPr>
        <w:t>static</w:t>
      </w:r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</w:rPr>
        <w:t>void</w:t>
      </w:r>
      <w:r>
        <w:rPr>
          <w:rFonts w:ascii="Consolas" w:eastAsia="Consolas" w:hAnsi="Consolas" w:hint="eastAsia"/>
          <w:color w:val="000000"/>
          <w:sz w:val="24"/>
        </w:rPr>
        <w:t xml:space="preserve"> main(String[] </w:t>
      </w:r>
      <w:r>
        <w:rPr>
          <w:rFonts w:ascii="Consolas" w:eastAsia="Consolas" w:hAnsi="Consolas" w:hint="eastAsia"/>
          <w:color w:val="6A3E3E"/>
          <w:sz w:val="24"/>
        </w:rPr>
        <w:t>args</w:t>
      </w:r>
      <w:r>
        <w:rPr>
          <w:rFonts w:ascii="Consolas" w:eastAsia="Consolas" w:hAnsi="Consolas" w:hint="eastAsia"/>
          <w:color w:val="000000"/>
          <w:sz w:val="24"/>
        </w:rPr>
        <w:t>) {</w:t>
      </w:r>
    </w:p>
    <w:p w:rsidR="009F37E1" w:rsidRDefault="00C46526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 xml:space="preserve">Truck </w:t>
      </w:r>
      <w:r>
        <w:rPr>
          <w:rFonts w:ascii="Consolas" w:eastAsia="Consolas" w:hAnsi="Consolas" w:hint="eastAsia"/>
          <w:color w:val="6A3E3E"/>
          <w:sz w:val="24"/>
        </w:rPr>
        <w:t>truck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b/>
          <w:color w:val="7F0055"/>
          <w:sz w:val="24"/>
        </w:rPr>
        <w:t>new</w:t>
      </w:r>
      <w:r>
        <w:rPr>
          <w:rFonts w:ascii="Consolas" w:eastAsia="Consolas" w:hAnsi="Consolas" w:hint="eastAsia"/>
          <w:color w:val="000000"/>
          <w:sz w:val="24"/>
        </w:rPr>
        <w:t xml:space="preserve"> Truck();</w:t>
      </w:r>
    </w:p>
    <w:p w:rsidR="009F37E1" w:rsidRDefault="00C46526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b/>
          <w:color w:val="7F0055"/>
          <w:sz w:val="24"/>
        </w:rPr>
        <w:t>int</w:t>
      </w:r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color w:val="6A3E3E"/>
          <w:sz w:val="24"/>
        </w:rPr>
        <w:t>N</w:t>
      </w:r>
      <w:r>
        <w:rPr>
          <w:rFonts w:ascii="Consolas" w:eastAsia="Consolas" w:hAnsi="Consolas" w:hint="eastAsia"/>
          <w:color w:val="000000"/>
          <w:sz w:val="24"/>
        </w:rPr>
        <w:t>;</w:t>
      </w:r>
    </w:p>
    <w:p w:rsidR="009F37E1" w:rsidRDefault="00C46526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b/>
          <w:color w:val="7F0055"/>
          <w:sz w:val="24"/>
        </w:rPr>
        <w:t>int</w:t>
      </w:r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color w:val="6A3E3E"/>
          <w:sz w:val="24"/>
        </w:rPr>
        <w:t>a</w:t>
      </w:r>
      <w:r>
        <w:rPr>
          <w:rFonts w:ascii="Consolas" w:eastAsia="Consolas" w:hAnsi="Consolas" w:hint="eastAsia"/>
          <w:color w:val="000000"/>
          <w:sz w:val="24"/>
        </w:rPr>
        <w:t>,</w:t>
      </w:r>
      <w:r>
        <w:rPr>
          <w:rFonts w:ascii="Consolas" w:eastAsia="Consolas" w:hAnsi="Consolas" w:hint="eastAsia"/>
          <w:color w:val="6A3E3E"/>
          <w:sz w:val="24"/>
        </w:rPr>
        <w:t>b</w:t>
      </w:r>
      <w:r>
        <w:rPr>
          <w:rFonts w:ascii="Consolas" w:eastAsia="Consolas" w:hAnsi="Consolas" w:hint="eastAsia"/>
          <w:color w:val="000000"/>
          <w:sz w:val="24"/>
        </w:rPr>
        <w:t>,</w:t>
      </w:r>
      <w:r>
        <w:rPr>
          <w:rFonts w:ascii="Consolas" w:eastAsia="Consolas" w:hAnsi="Consolas" w:hint="eastAsia"/>
          <w:color w:val="6A3E3E"/>
          <w:sz w:val="24"/>
        </w:rPr>
        <w:t>c</w:t>
      </w:r>
      <w:r>
        <w:rPr>
          <w:rFonts w:ascii="Consolas" w:eastAsia="Consolas" w:hAnsi="Consolas" w:hint="eastAsia"/>
          <w:color w:val="000000"/>
          <w:sz w:val="24"/>
        </w:rPr>
        <w:t>;</w:t>
      </w:r>
    </w:p>
    <w:p w:rsidR="009F37E1" w:rsidRDefault="00C46526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 xml:space="preserve">Scanner </w:t>
      </w:r>
      <w:r>
        <w:rPr>
          <w:rFonts w:ascii="Consolas" w:eastAsia="Consolas" w:hAnsi="Consolas" w:hint="eastAsia"/>
          <w:color w:val="6A3E3E"/>
          <w:sz w:val="24"/>
        </w:rPr>
        <w:t>sc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b/>
          <w:color w:val="7F0055"/>
          <w:sz w:val="24"/>
        </w:rPr>
        <w:t>new</w:t>
      </w:r>
      <w:r>
        <w:rPr>
          <w:rFonts w:ascii="Consolas" w:eastAsia="Consolas" w:hAnsi="Consolas" w:hint="eastAsia"/>
          <w:color w:val="000000"/>
          <w:sz w:val="24"/>
        </w:rPr>
        <w:t xml:space="preserve"> Scanner(System.</w:t>
      </w:r>
      <w:r>
        <w:rPr>
          <w:rFonts w:ascii="Consolas" w:eastAsia="Consolas" w:hAnsi="Consolas" w:hint="eastAsia"/>
          <w:b/>
          <w:i/>
          <w:color w:val="0000C0"/>
          <w:sz w:val="24"/>
        </w:rPr>
        <w:t>in</w:t>
      </w:r>
      <w:r>
        <w:rPr>
          <w:rFonts w:ascii="Consolas" w:eastAsia="Consolas" w:hAnsi="Consolas" w:hint="eastAsia"/>
          <w:color w:val="000000"/>
          <w:sz w:val="24"/>
        </w:rPr>
        <w:t>);</w:t>
      </w:r>
    </w:p>
    <w:p w:rsidR="009F37E1" w:rsidRDefault="00C46526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System.</w:t>
      </w:r>
      <w:r>
        <w:rPr>
          <w:rFonts w:ascii="Consolas" w:eastAsia="Consolas" w:hAnsi="Consolas" w:hint="eastAsia"/>
          <w:b/>
          <w:i/>
          <w:color w:val="0000C0"/>
          <w:sz w:val="24"/>
        </w:rPr>
        <w:t>out</w:t>
      </w:r>
      <w:r>
        <w:rPr>
          <w:rFonts w:ascii="Consolas" w:eastAsia="Consolas" w:hAnsi="Consolas" w:hint="eastAsia"/>
          <w:color w:val="000000"/>
          <w:sz w:val="24"/>
        </w:rPr>
        <w:t>.println(</w:t>
      </w:r>
      <w:r>
        <w:rPr>
          <w:rFonts w:ascii="Consolas" w:eastAsia="Consolas" w:hAnsi="Consolas" w:hint="eastAsia"/>
          <w:color w:val="2A00FF"/>
          <w:sz w:val="24"/>
        </w:rPr>
        <w:t>"</w:t>
      </w:r>
      <w:r>
        <w:rPr>
          <w:rFonts w:ascii="Consolas" w:eastAsia="Consolas" w:hAnsi="Consolas" w:hint="eastAsia"/>
          <w:color w:val="2A00FF"/>
          <w:sz w:val="24"/>
        </w:rPr>
        <w:t>请输入货物总量：</w:t>
      </w:r>
      <w:r>
        <w:rPr>
          <w:rFonts w:ascii="Consolas" w:eastAsia="Consolas" w:hAnsi="Consolas" w:hint="eastAsia"/>
          <w:color w:val="2A00FF"/>
          <w:sz w:val="24"/>
        </w:rPr>
        <w:t>"</w:t>
      </w:r>
      <w:r>
        <w:rPr>
          <w:rFonts w:ascii="Consolas" w:eastAsia="Consolas" w:hAnsi="Consolas" w:hint="eastAsia"/>
          <w:color w:val="000000"/>
          <w:sz w:val="24"/>
        </w:rPr>
        <w:t>);</w:t>
      </w:r>
    </w:p>
    <w:p w:rsidR="009F37E1" w:rsidRDefault="00C46526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6A3E3E"/>
          <w:sz w:val="24"/>
        </w:rPr>
        <w:t>N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color w:val="6A3E3E"/>
          <w:sz w:val="24"/>
        </w:rPr>
        <w:t>sc</w:t>
      </w:r>
      <w:r>
        <w:rPr>
          <w:rFonts w:ascii="Consolas" w:eastAsia="Consolas" w:hAnsi="Consolas" w:hint="eastAsia"/>
          <w:color w:val="000000"/>
          <w:sz w:val="24"/>
        </w:rPr>
        <w:t>.nextInt();</w:t>
      </w:r>
    </w:p>
    <w:p w:rsidR="009F37E1" w:rsidRDefault="00C46526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 xml:space="preserve">ComputeWeight[] </w:t>
      </w:r>
      <w:r>
        <w:rPr>
          <w:rFonts w:ascii="Consolas" w:eastAsia="Consolas" w:hAnsi="Consolas" w:hint="eastAsia"/>
          <w:color w:val="6A3E3E"/>
          <w:sz w:val="24"/>
        </w:rPr>
        <w:t>goods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b/>
          <w:color w:val="7F0055"/>
          <w:sz w:val="24"/>
        </w:rPr>
        <w:t>new</w:t>
      </w:r>
      <w:r>
        <w:rPr>
          <w:rFonts w:ascii="Consolas" w:eastAsia="Consolas" w:hAnsi="Consolas" w:hint="eastAsia"/>
          <w:color w:val="000000"/>
          <w:sz w:val="24"/>
        </w:rPr>
        <w:t xml:space="preserve"> ComputeWeight[3];</w:t>
      </w:r>
    </w:p>
    <w:p w:rsidR="009F37E1" w:rsidRDefault="00C46526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6A3E3E"/>
          <w:sz w:val="24"/>
        </w:rPr>
        <w:t>goods</w:t>
      </w:r>
      <w:r>
        <w:rPr>
          <w:rFonts w:ascii="Consolas" w:eastAsia="Consolas" w:hAnsi="Consolas" w:hint="eastAsia"/>
          <w:color w:val="000000"/>
          <w:sz w:val="24"/>
        </w:rPr>
        <w:t>[0]=</w:t>
      </w:r>
      <w:r>
        <w:rPr>
          <w:rFonts w:ascii="Consolas" w:eastAsia="Consolas" w:hAnsi="Consolas" w:hint="eastAsia"/>
          <w:b/>
          <w:color w:val="7F0055"/>
          <w:sz w:val="24"/>
        </w:rPr>
        <w:t>new</w:t>
      </w:r>
      <w:r>
        <w:rPr>
          <w:rFonts w:ascii="Consolas" w:eastAsia="Consolas" w:hAnsi="Consolas" w:hint="eastAsia"/>
          <w:color w:val="000000"/>
          <w:sz w:val="24"/>
        </w:rPr>
        <w:t xml:space="preserve"> Television(20);</w:t>
      </w:r>
    </w:p>
    <w:p w:rsidR="009F37E1" w:rsidRDefault="00C46526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6A3E3E"/>
          <w:sz w:val="24"/>
        </w:rPr>
        <w:t>goods</w:t>
      </w:r>
      <w:r>
        <w:rPr>
          <w:rFonts w:ascii="Consolas" w:eastAsia="Consolas" w:hAnsi="Consolas" w:hint="eastAsia"/>
          <w:color w:val="000000"/>
          <w:sz w:val="24"/>
        </w:rPr>
        <w:t>[1]=</w:t>
      </w:r>
      <w:r>
        <w:rPr>
          <w:rFonts w:ascii="Consolas" w:eastAsia="Consolas" w:hAnsi="Consolas" w:hint="eastAsia"/>
          <w:b/>
          <w:color w:val="7F0055"/>
          <w:sz w:val="24"/>
        </w:rPr>
        <w:t>new</w:t>
      </w:r>
      <w:r>
        <w:rPr>
          <w:rFonts w:ascii="Consolas" w:eastAsia="Consolas" w:hAnsi="Consolas" w:hint="eastAsia"/>
          <w:color w:val="000000"/>
          <w:sz w:val="24"/>
        </w:rPr>
        <w:t xml:space="preserve"> Computer(10);</w:t>
      </w:r>
    </w:p>
    <w:p w:rsidR="009F37E1" w:rsidRDefault="00C46526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6A3E3E"/>
          <w:sz w:val="24"/>
        </w:rPr>
        <w:t>goods</w:t>
      </w:r>
      <w:r>
        <w:rPr>
          <w:rFonts w:ascii="Consolas" w:eastAsia="Consolas" w:hAnsi="Consolas" w:hint="eastAsia"/>
          <w:color w:val="000000"/>
          <w:sz w:val="24"/>
        </w:rPr>
        <w:t>[2]=</w:t>
      </w:r>
      <w:r>
        <w:rPr>
          <w:rFonts w:ascii="Consolas" w:eastAsia="Consolas" w:hAnsi="Consolas" w:hint="eastAsia"/>
          <w:b/>
          <w:color w:val="7F0055"/>
          <w:sz w:val="24"/>
        </w:rPr>
        <w:t>new</w:t>
      </w:r>
      <w:r>
        <w:rPr>
          <w:rFonts w:ascii="Consolas" w:eastAsia="Consolas" w:hAnsi="Consolas" w:hint="eastAsia"/>
          <w:color w:val="000000"/>
          <w:sz w:val="24"/>
        </w:rPr>
        <w:t xml:space="preserve"> WashMachine(50);</w:t>
      </w:r>
    </w:p>
    <w:p w:rsidR="009F37E1" w:rsidRDefault="00C46526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3F7F5F"/>
          <w:sz w:val="24"/>
        </w:rPr>
        <w:t>//Random random=new Random();</w:t>
      </w:r>
    </w:p>
    <w:p w:rsidR="009F37E1" w:rsidRDefault="00C46526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 xml:space="preserve">Scanner </w:t>
      </w:r>
      <w:r>
        <w:rPr>
          <w:rFonts w:ascii="Consolas" w:eastAsia="Consolas" w:hAnsi="Consolas" w:hint="eastAsia"/>
          <w:color w:val="6A3E3E"/>
          <w:sz w:val="24"/>
        </w:rPr>
        <w:t>A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b/>
          <w:color w:val="7F0055"/>
          <w:sz w:val="24"/>
        </w:rPr>
        <w:t>new</w:t>
      </w:r>
      <w:r>
        <w:rPr>
          <w:rFonts w:ascii="Consolas" w:eastAsia="Consolas" w:hAnsi="Consolas" w:hint="eastAsia"/>
          <w:color w:val="000000"/>
          <w:sz w:val="24"/>
        </w:rPr>
        <w:t xml:space="preserve"> Scanner(System.</w:t>
      </w:r>
      <w:r>
        <w:rPr>
          <w:rFonts w:ascii="Consolas" w:eastAsia="Consolas" w:hAnsi="Consolas" w:hint="eastAsia"/>
          <w:b/>
          <w:i/>
          <w:color w:val="0000C0"/>
          <w:sz w:val="24"/>
        </w:rPr>
        <w:t>in</w:t>
      </w:r>
      <w:r>
        <w:rPr>
          <w:rFonts w:ascii="Consolas" w:eastAsia="Consolas" w:hAnsi="Consolas" w:hint="eastAsia"/>
          <w:color w:val="000000"/>
          <w:sz w:val="24"/>
        </w:rPr>
        <w:t>);</w:t>
      </w:r>
    </w:p>
    <w:p w:rsidR="009F37E1" w:rsidRDefault="00C46526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System.</w:t>
      </w:r>
      <w:r>
        <w:rPr>
          <w:rFonts w:ascii="Consolas" w:eastAsia="Consolas" w:hAnsi="Consolas" w:hint="eastAsia"/>
          <w:b/>
          <w:i/>
          <w:color w:val="0000C0"/>
          <w:sz w:val="24"/>
        </w:rPr>
        <w:t>out</w:t>
      </w:r>
      <w:r>
        <w:rPr>
          <w:rFonts w:ascii="Consolas" w:eastAsia="Consolas" w:hAnsi="Consolas" w:hint="eastAsia"/>
          <w:color w:val="000000"/>
          <w:sz w:val="24"/>
        </w:rPr>
        <w:t>.println(</w:t>
      </w:r>
      <w:r>
        <w:rPr>
          <w:rFonts w:ascii="Consolas" w:eastAsia="Consolas" w:hAnsi="Consolas" w:hint="eastAsia"/>
          <w:color w:val="2A00FF"/>
          <w:sz w:val="24"/>
        </w:rPr>
        <w:t>"</w:t>
      </w:r>
      <w:r>
        <w:rPr>
          <w:rFonts w:ascii="Consolas" w:eastAsia="Consolas" w:hAnsi="Consolas" w:hint="eastAsia"/>
          <w:color w:val="2A00FF"/>
          <w:sz w:val="24"/>
        </w:rPr>
        <w:t>电视数量：</w:t>
      </w:r>
      <w:r>
        <w:rPr>
          <w:rFonts w:ascii="Consolas" w:eastAsia="Consolas" w:hAnsi="Consolas" w:hint="eastAsia"/>
          <w:color w:val="2A00FF"/>
          <w:sz w:val="24"/>
        </w:rPr>
        <w:t>"</w:t>
      </w:r>
      <w:r>
        <w:rPr>
          <w:rFonts w:ascii="Consolas" w:eastAsia="Consolas" w:hAnsi="Consolas" w:hint="eastAsia"/>
          <w:color w:val="000000"/>
          <w:sz w:val="24"/>
        </w:rPr>
        <w:t>);</w:t>
      </w:r>
    </w:p>
    <w:p w:rsidR="009F37E1" w:rsidRDefault="00C46526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6A3E3E"/>
          <w:sz w:val="24"/>
        </w:rPr>
        <w:t>a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color w:val="6A3E3E"/>
          <w:sz w:val="24"/>
        </w:rPr>
        <w:t>A</w:t>
      </w:r>
      <w:r>
        <w:rPr>
          <w:rFonts w:ascii="Consolas" w:eastAsia="Consolas" w:hAnsi="Consolas" w:hint="eastAsia"/>
          <w:color w:val="000000"/>
          <w:sz w:val="24"/>
        </w:rPr>
        <w:t>.nextInt();</w:t>
      </w:r>
    </w:p>
    <w:p w:rsidR="009F37E1" w:rsidRDefault="00C46526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 xml:space="preserve">Scanner </w:t>
      </w:r>
      <w:r>
        <w:rPr>
          <w:rFonts w:ascii="Consolas" w:eastAsia="Consolas" w:hAnsi="Consolas" w:hint="eastAsia"/>
          <w:color w:val="6A3E3E"/>
          <w:sz w:val="24"/>
        </w:rPr>
        <w:t>B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b/>
          <w:color w:val="7F0055"/>
          <w:sz w:val="24"/>
        </w:rPr>
        <w:t>new</w:t>
      </w:r>
      <w:r>
        <w:rPr>
          <w:rFonts w:ascii="Consolas" w:eastAsia="Consolas" w:hAnsi="Consolas" w:hint="eastAsia"/>
          <w:color w:val="000000"/>
          <w:sz w:val="24"/>
        </w:rPr>
        <w:t xml:space="preserve"> Scanner(System.</w:t>
      </w:r>
      <w:r>
        <w:rPr>
          <w:rFonts w:ascii="Consolas" w:eastAsia="Consolas" w:hAnsi="Consolas" w:hint="eastAsia"/>
          <w:b/>
          <w:i/>
          <w:color w:val="0000C0"/>
          <w:sz w:val="24"/>
        </w:rPr>
        <w:t>in</w:t>
      </w:r>
      <w:r>
        <w:rPr>
          <w:rFonts w:ascii="Consolas" w:eastAsia="Consolas" w:hAnsi="Consolas" w:hint="eastAsia"/>
          <w:color w:val="000000"/>
          <w:sz w:val="24"/>
        </w:rPr>
        <w:t>);</w:t>
      </w:r>
    </w:p>
    <w:p w:rsidR="009F37E1" w:rsidRDefault="00C46526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System.</w:t>
      </w:r>
      <w:r>
        <w:rPr>
          <w:rFonts w:ascii="Consolas" w:eastAsia="Consolas" w:hAnsi="Consolas" w:hint="eastAsia"/>
          <w:b/>
          <w:i/>
          <w:color w:val="0000C0"/>
          <w:sz w:val="24"/>
        </w:rPr>
        <w:t>out</w:t>
      </w:r>
      <w:r>
        <w:rPr>
          <w:rFonts w:ascii="Consolas" w:eastAsia="Consolas" w:hAnsi="Consolas" w:hint="eastAsia"/>
          <w:color w:val="000000"/>
          <w:sz w:val="24"/>
        </w:rPr>
        <w:t>.println(</w:t>
      </w:r>
      <w:r>
        <w:rPr>
          <w:rFonts w:ascii="Consolas" w:eastAsia="Consolas" w:hAnsi="Consolas" w:hint="eastAsia"/>
          <w:color w:val="2A00FF"/>
          <w:sz w:val="24"/>
        </w:rPr>
        <w:t>"</w:t>
      </w:r>
      <w:r>
        <w:rPr>
          <w:rFonts w:ascii="Consolas" w:eastAsia="Consolas" w:hAnsi="Consolas" w:hint="eastAsia"/>
          <w:color w:val="2A00FF"/>
          <w:sz w:val="24"/>
        </w:rPr>
        <w:t>电脑数量：</w:t>
      </w:r>
      <w:r>
        <w:rPr>
          <w:rFonts w:ascii="Consolas" w:eastAsia="Consolas" w:hAnsi="Consolas" w:hint="eastAsia"/>
          <w:color w:val="2A00FF"/>
          <w:sz w:val="24"/>
        </w:rPr>
        <w:t>"</w:t>
      </w:r>
      <w:r>
        <w:rPr>
          <w:rFonts w:ascii="Consolas" w:eastAsia="Consolas" w:hAnsi="Consolas" w:hint="eastAsia"/>
          <w:color w:val="000000"/>
          <w:sz w:val="24"/>
        </w:rPr>
        <w:t>);</w:t>
      </w:r>
    </w:p>
    <w:p w:rsidR="009F37E1" w:rsidRDefault="00C46526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6A3E3E"/>
          <w:sz w:val="24"/>
        </w:rPr>
        <w:t>b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color w:val="6A3E3E"/>
          <w:sz w:val="24"/>
        </w:rPr>
        <w:t>B</w:t>
      </w:r>
      <w:r>
        <w:rPr>
          <w:rFonts w:ascii="Consolas" w:eastAsia="Consolas" w:hAnsi="Consolas" w:hint="eastAsia"/>
          <w:color w:val="000000"/>
          <w:sz w:val="24"/>
        </w:rPr>
        <w:t>.nextInt();</w:t>
      </w:r>
    </w:p>
    <w:p w:rsidR="009F37E1" w:rsidRDefault="00C46526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 xml:space="preserve">Scanner </w:t>
      </w:r>
      <w:r>
        <w:rPr>
          <w:rFonts w:ascii="Consolas" w:eastAsia="Consolas" w:hAnsi="Consolas" w:hint="eastAsia"/>
          <w:color w:val="6A3E3E"/>
          <w:sz w:val="24"/>
        </w:rPr>
        <w:t>C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b/>
          <w:color w:val="7F0055"/>
          <w:sz w:val="24"/>
        </w:rPr>
        <w:t>new</w:t>
      </w:r>
      <w:r>
        <w:rPr>
          <w:rFonts w:ascii="Consolas" w:eastAsia="Consolas" w:hAnsi="Consolas" w:hint="eastAsia"/>
          <w:color w:val="000000"/>
          <w:sz w:val="24"/>
        </w:rPr>
        <w:t xml:space="preserve"> Scanner(System.</w:t>
      </w:r>
      <w:r>
        <w:rPr>
          <w:rFonts w:ascii="Consolas" w:eastAsia="Consolas" w:hAnsi="Consolas" w:hint="eastAsia"/>
          <w:b/>
          <w:i/>
          <w:color w:val="0000C0"/>
          <w:sz w:val="24"/>
        </w:rPr>
        <w:t>in</w:t>
      </w:r>
      <w:r>
        <w:rPr>
          <w:rFonts w:ascii="Consolas" w:eastAsia="Consolas" w:hAnsi="Consolas" w:hint="eastAsia"/>
          <w:color w:val="000000"/>
          <w:sz w:val="24"/>
        </w:rPr>
        <w:t>);</w:t>
      </w:r>
    </w:p>
    <w:p w:rsidR="009F37E1" w:rsidRDefault="00C46526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System.</w:t>
      </w:r>
      <w:r>
        <w:rPr>
          <w:rFonts w:ascii="Consolas" w:eastAsia="Consolas" w:hAnsi="Consolas" w:hint="eastAsia"/>
          <w:b/>
          <w:i/>
          <w:color w:val="0000C0"/>
          <w:sz w:val="24"/>
        </w:rPr>
        <w:t>out</w:t>
      </w:r>
      <w:r>
        <w:rPr>
          <w:rFonts w:ascii="Consolas" w:eastAsia="Consolas" w:hAnsi="Consolas" w:hint="eastAsia"/>
          <w:color w:val="000000"/>
          <w:sz w:val="24"/>
        </w:rPr>
        <w:t>.println(</w:t>
      </w:r>
      <w:r>
        <w:rPr>
          <w:rFonts w:ascii="Consolas" w:eastAsia="Consolas" w:hAnsi="Consolas" w:hint="eastAsia"/>
          <w:color w:val="2A00FF"/>
          <w:sz w:val="24"/>
        </w:rPr>
        <w:t>"</w:t>
      </w:r>
      <w:r>
        <w:rPr>
          <w:rFonts w:ascii="Consolas" w:eastAsia="Consolas" w:hAnsi="Consolas" w:hint="eastAsia"/>
          <w:color w:val="2A00FF"/>
          <w:sz w:val="24"/>
        </w:rPr>
        <w:t>洗衣机数量：</w:t>
      </w:r>
      <w:r>
        <w:rPr>
          <w:rFonts w:ascii="Consolas" w:eastAsia="Consolas" w:hAnsi="Consolas" w:hint="eastAsia"/>
          <w:color w:val="2A00FF"/>
          <w:sz w:val="24"/>
        </w:rPr>
        <w:t>"</w:t>
      </w:r>
      <w:r>
        <w:rPr>
          <w:rFonts w:ascii="Consolas" w:eastAsia="Consolas" w:hAnsi="Consolas" w:hint="eastAsia"/>
          <w:color w:val="000000"/>
          <w:sz w:val="24"/>
        </w:rPr>
        <w:t>);</w:t>
      </w:r>
    </w:p>
    <w:p w:rsidR="009F37E1" w:rsidRDefault="00C46526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6A3E3E"/>
          <w:sz w:val="24"/>
        </w:rPr>
        <w:t>c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color w:val="6A3E3E"/>
          <w:sz w:val="24"/>
        </w:rPr>
        <w:t>C</w:t>
      </w:r>
      <w:r>
        <w:rPr>
          <w:rFonts w:ascii="Consolas" w:eastAsia="Consolas" w:hAnsi="Consolas" w:hint="eastAsia"/>
          <w:color w:val="000000"/>
          <w:sz w:val="24"/>
        </w:rPr>
        <w:t>.nextInt();</w:t>
      </w:r>
    </w:p>
    <w:p w:rsidR="009F37E1" w:rsidRDefault="00C46526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    System.</w:t>
      </w:r>
      <w:r>
        <w:rPr>
          <w:rFonts w:ascii="Consolas" w:eastAsia="Consolas" w:hAnsi="Consolas" w:hint="eastAsia"/>
          <w:b/>
          <w:i/>
          <w:color w:val="0000C0"/>
          <w:sz w:val="24"/>
        </w:rPr>
        <w:t>out</w:t>
      </w:r>
      <w:r>
        <w:rPr>
          <w:rFonts w:ascii="Consolas" w:eastAsia="Consolas" w:hAnsi="Consolas" w:hint="eastAsia"/>
          <w:color w:val="000000"/>
          <w:sz w:val="24"/>
        </w:rPr>
        <w:t>.println(</w:t>
      </w:r>
      <w:r>
        <w:rPr>
          <w:rFonts w:ascii="Consolas" w:eastAsia="Consolas" w:hAnsi="Consolas" w:hint="eastAsia"/>
          <w:color w:val="2A00FF"/>
          <w:sz w:val="24"/>
        </w:rPr>
        <w:t>"</w:t>
      </w:r>
      <w:r>
        <w:rPr>
          <w:rFonts w:ascii="Consolas" w:eastAsia="Consolas" w:hAnsi="Consolas" w:hint="eastAsia"/>
          <w:color w:val="2A00FF"/>
          <w:sz w:val="24"/>
        </w:rPr>
        <w:t>货物总重量为：</w:t>
      </w:r>
      <w:r>
        <w:rPr>
          <w:rFonts w:ascii="Consolas" w:eastAsia="Consolas" w:hAnsi="Consolas" w:hint="eastAsia"/>
          <w:color w:val="2A00FF"/>
          <w:sz w:val="24"/>
        </w:rPr>
        <w:t>"</w:t>
      </w:r>
      <w:r>
        <w:rPr>
          <w:rFonts w:ascii="Consolas" w:eastAsia="Consolas" w:hAnsi="Consolas" w:hint="eastAsia"/>
          <w:color w:val="000000"/>
          <w:sz w:val="24"/>
        </w:rPr>
        <w:t>+</w:t>
      </w:r>
      <w:r>
        <w:rPr>
          <w:rFonts w:ascii="Consolas" w:eastAsia="Consolas" w:hAnsi="Consolas" w:hint="eastAsia"/>
          <w:color w:val="6A3E3E"/>
          <w:sz w:val="24"/>
        </w:rPr>
        <w:t>truck</w:t>
      </w:r>
      <w:r>
        <w:rPr>
          <w:rFonts w:ascii="Consolas" w:eastAsia="Consolas" w:hAnsi="Consolas" w:hint="eastAsia"/>
          <w:color w:val="000000"/>
          <w:sz w:val="24"/>
        </w:rPr>
        <w:t>.getAllWeight(</w:t>
      </w:r>
      <w:r>
        <w:rPr>
          <w:rFonts w:ascii="Consolas" w:eastAsia="Consolas" w:hAnsi="Consolas" w:hint="eastAsia"/>
          <w:color w:val="6A3E3E"/>
          <w:sz w:val="24"/>
        </w:rPr>
        <w:t>a</w:t>
      </w:r>
      <w:r>
        <w:rPr>
          <w:rFonts w:ascii="Consolas" w:eastAsia="Consolas" w:hAnsi="Consolas" w:hint="eastAsia"/>
          <w:color w:val="000000"/>
          <w:sz w:val="24"/>
        </w:rPr>
        <w:t xml:space="preserve">, </w:t>
      </w:r>
      <w:r>
        <w:rPr>
          <w:rFonts w:ascii="Consolas" w:eastAsia="Consolas" w:hAnsi="Consolas" w:hint="eastAsia"/>
          <w:color w:val="6A3E3E"/>
          <w:sz w:val="24"/>
        </w:rPr>
        <w:t>b</w:t>
      </w:r>
      <w:r>
        <w:rPr>
          <w:rFonts w:ascii="Consolas" w:eastAsia="Consolas" w:hAnsi="Consolas" w:hint="eastAsia"/>
          <w:color w:val="000000"/>
          <w:sz w:val="24"/>
        </w:rPr>
        <w:t xml:space="preserve">, </w:t>
      </w:r>
      <w:r>
        <w:rPr>
          <w:rFonts w:ascii="Consolas" w:eastAsia="Consolas" w:hAnsi="Consolas" w:hint="eastAsia"/>
          <w:color w:val="6A3E3E"/>
          <w:sz w:val="24"/>
        </w:rPr>
        <w:t>c</w:t>
      </w:r>
      <w:r>
        <w:rPr>
          <w:rFonts w:ascii="Consolas" w:eastAsia="Consolas" w:hAnsi="Consolas" w:hint="eastAsia"/>
          <w:color w:val="000000"/>
          <w:sz w:val="24"/>
        </w:rPr>
        <w:t xml:space="preserve">, </w:t>
      </w:r>
      <w:r>
        <w:rPr>
          <w:rFonts w:ascii="Consolas" w:eastAsia="Consolas" w:hAnsi="Consolas" w:hint="eastAsia"/>
          <w:color w:val="6A3E3E"/>
          <w:sz w:val="24"/>
        </w:rPr>
        <w:t>goods</w:t>
      </w:r>
      <w:r>
        <w:rPr>
          <w:rFonts w:ascii="Consolas" w:eastAsia="Consolas" w:hAnsi="Consolas" w:hint="eastAsia"/>
          <w:color w:val="000000"/>
          <w:sz w:val="24"/>
        </w:rPr>
        <w:t>)+</w:t>
      </w:r>
      <w:r>
        <w:rPr>
          <w:rFonts w:ascii="Consolas" w:eastAsia="Consolas" w:hAnsi="Consolas" w:hint="eastAsia"/>
          <w:color w:val="2A00FF"/>
          <w:sz w:val="24"/>
        </w:rPr>
        <w:t>"kg"</w:t>
      </w:r>
      <w:r>
        <w:rPr>
          <w:rFonts w:ascii="Consolas" w:eastAsia="Consolas" w:hAnsi="Consolas" w:hint="eastAsia"/>
          <w:color w:val="000000"/>
          <w:sz w:val="24"/>
        </w:rPr>
        <w:t>);</w:t>
      </w:r>
    </w:p>
    <w:p w:rsidR="009F37E1" w:rsidRDefault="00C46526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  <w:t>}</w:t>
      </w:r>
    </w:p>
    <w:p w:rsidR="009F37E1" w:rsidRDefault="00C46526">
      <w:pPr>
        <w:autoSpaceDE w:val="0"/>
        <w:autoSpaceDN w:val="0"/>
        <w:adjustRightInd w:val="0"/>
        <w:jc w:val="left"/>
        <w:rPr>
          <w:rFonts w:ascii="Consolas" w:eastAsia="Consolas" w:hAnsi="Consolas"/>
          <w:color w:val="000000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>}</w:t>
      </w:r>
    </w:p>
    <w:p w:rsidR="009F37E1" w:rsidRDefault="009F37E1">
      <w:pPr>
        <w:autoSpaceDE w:val="0"/>
        <w:autoSpaceDN w:val="0"/>
        <w:adjustRightInd w:val="0"/>
        <w:jc w:val="left"/>
        <w:rPr>
          <w:rFonts w:ascii="Consolas" w:eastAsia="Consolas" w:hAnsi="Consolas"/>
          <w:color w:val="000000"/>
          <w:sz w:val="24"/>
        </w:rPr>
      </w:pPr>
    </w:p>
    <w:p w:rsidR="009F37E1" w:rsidRDefault="00C46526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四、实验结果</w:t>
      </w:r>
    </w:p>
    <w:p w:rsidR="009F37E1" w:rsidRDefault="00E22FD7">
      <w:r w:rsidRPr="00E22FD7">
        <w:rPr>
          <w:noProof/>
        </w:rPr>
        <w:drawing>
          <wp:inline distT="0" distB="0" distL="0" distR="0">
            <wp:extent cx="5274310" cy="2946524"/>
            <wp:effectExtent l="0" t="0" r="2540" b="6350"/>
            <wp:docPr id="1" name="图片 1" descr="C:\Users\User\AppData\Local\Temp\160838844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Temp\1608388440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46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37E1" w:rsidRDefault="009F37E1"/>
    <w:p w:rsidR="009F37E1" w:rsidRDefault="00C46526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五、感悟与提升</w:t>
      </w:r>
    </w:p>
    <w:p w:rsidR="009F37E1" w:rsidRPr="00B26C1C" w:rsidRDefault="00C46526" w:rsidP="00B26C1C">
      <w:pPr>
        <w:rPr>
          <w:sz w:val="24"/>
        </w:rPr>
      </w:pPr>
      <w:r w:rsidRPr="00B26C1C">
        <w:rPr>
          <w:sz w:val="24"/>
        </w:rPr>
        <w:t>在</w:t>
      </w:r>
      <w:r w:rsidRPr="00B26C1C">
        <w:rPr>
          <w:sz w:val="24"/>
        </w:rPr>
        <w:t>java</w:t>
      </w:r>
      <w:r w:rsidRPr="00B26C1C">
        <w:rPr>
          <w:sz w:val="24"/>
        </w:rPr>
        <w:t>语言中，接口回调是指：</w:t>
      </w:r>
      <w:r w:rsidR="00E22FD7" w:rsidRPr="00B26C1C">
        <w:rPr>
          <w:sz w:val="24"/>
        </w:rPr>
        <w:t>把</w:t>
      </w:r>
      <w:r w:rsidR="00E22FD7" w:rsidRPr="00B26C1C">
        <w:rPr>
          <w:sz w:val="24"/>
        </w:rPr>
        <w:t>某接口的实现类的实例</w:t>
      </w:r>
      <w:r w:rsidR="00E22FD7" w:rsidRPr="00B26C1C">
        <w:rPr>
          <w:sz w:val="24"/>
        </w:rPr>
        <w:t>当作变量</w:t>
      </w:r>
      <w:r w:rsidR="00E22FD7" w:rsidRPr="00B26C1C">
        <w:rPr>
          <w:sz w:val="24"/>
        </w:rPr>
        <w:t>传递</w:t>
      </w:r>
      <w:r w:rsidR="00E22FD7" w:rsidRPr="00B26C1C">
        <w:rPr>
          <w:sz w:val="24"/>
        </w:rPr>
        <w:t>给某个</w:t>
      </w:r>
      <w:r w:rsidR="00E22FD7" w:rsidRPr="00B26C1C">
        <w:rPr>
          <w:sz w:val="24"/>
        </w:rPr>
        <w:t>以此接口为形参的函数，</w:t>
      </w:r>
      <w:r w:rsidR="00E22FD7" w:rsidRPr="00B26C1C">
        <w:rPr>
          <w:sz w:val="24"/>
        </w:rPr>
        <w:t>利用此参数</w:t>
      </w:r>
      <w:r w:rsidR="00E22FD7" w:rsidRPr="00B26C1C">
        <w:rPr>
          <w:sz w:val="24"/>
        </w:rPr>
        <w:t>回调此接口的方法</w:t>
      </w:r>
      <w:r w:rsidR="00E22FD7" w:rsidRPr="00B26C1C">
        <w:rPr>
          <w:sz w:val="24"/>
        </w:rPr>
        <w:t>，这就是</w:t>
      </w:r>
      <w:r w:rsidR="00E22FD7" w:rsidRPr="00B26C1C">
        <w:rPr>
          <w:sz w:val="24"/>
        </w:rPr>
        <w:t>接口回调</w:t>
      </w:r>
    </w:p>
    <w:p w:rsidR="008E28A5" w:rsidRPr="00B26C1C" w:rsidRDefault="00C46526" w:rsidP="00B26C1C">
      <w:pPr>
        <w:rPr>
          <w:sz w:val="24"/>
        </w:rPr>
      </w:pPr>
      <w:r w:rsidRPr="00B26C1C">
        <w:rPr>
          <w:sz w:val="24"/>
        </w:rPr>
        <w:t>接口和抽象类（</w:t>
      </w:r>
      <w:r w:rsidRPr="00B26C1C">
        <w:rPr>
          <w:sz w:val="24"/>
        </w:rPr>
        <w:t>abstract</w:t>
      </w:r>
      <w:r w:rsidRPr="00B26C1C">
        <w:rPr>
          <w:sz w:val="24"/>
        </w:rPr>
        <w:t>）的比较</w:t>
      </w:r>
    </w:p>
    <w:p w:rsidR="008E28A5" w:rsidRPr="00B26C1C" w:rsidRDefault="008E28A5" w:rsidP="00B26C1C">
      <w:pPr>
        <w:rPr>
          <w:sz w:val="24"/>
        </w:rPr>
      </w:pPr>
      <w:r w:rsidRPr="00B26C1C">
        <w:rPr>
          <w:sz w:val="24"/>
        </w:rPr>
        <w:tab/>
      </w:r>
      <w:r w:rsidRPr="00B26C1C">
        <w:rPr>
          <w:sz w:val="24"/>
        </w:rPr>
        <w:tab/>
      </w:r>
      <w:r w:rsidR="00C46526" w:rsidRPr="00B26C1C">
        <w:rPr>
          <w:rFonts w:hint="eastAsia"/>
          <w:sz w:val="24"/>
        </w:rPr>
        <w:t>1)</w:t>
      </w:r>
      <w:r w:rsidR="00C46526" w:rsidRPr="00B26C1C">
        <w:rPr>
          <w:sz w:val="24"/>
        </w:rPr>
        <w:t>abstract</w:t>
      </w:r>
      <w:r w:rsidR="00C46526" w:rsidRPr="00B26C1C">
        <w:rPr>
          <w:sz w:val="24"/>
        </w:rPr>
        <w:t>类和接口都可以有</w:t>
      </w:r>
      <w:r w:rsidR="00C46526" w:rsidRPr="00B26C1C">
        <w:rPr>
          <w:sz w:val="24"/>
        </w:rPr>
        <w:t>abstract</w:t>
      </w:r>
      <w:r w:rsidR="00C46526" w:rsidRPr="00B26C1C">
        <w:rPr>
          <w:sz w:val="24"/>
        </w:rPr>
        <w:t>方法。</w:t>
      </w:r>
    </w:p>
    <w:p w:rsidR="009F37E1" w:rsidRPr="004B2283" w:rsidRDefault="008E28A5" w:rsidP="00B26C1C">
      <w:pPr>
        <w:rPr>
          <w:sz w:val="24"/>
        </w:rPr>
      </w:pPr>
      <w:r w:rsidRPr="00B26C1C">
        <w:tab/>
      </w:r>
      <w:r w:rsidRPr="00B26C1C">
        <w:tab/>
      </w:r>
      <w:r w:rsidR="00C46526" w:rsidRPr="004B2283">
        <w:rPr>
          <w:rFonts w:hint="eastAsia"/>
          <w:sz w:val="24"/>
        </w:rPr>
        <w:t>2)</w:t>
      </w:r>
      <w:r w:rsidR="00C46526" w:rsidRPr="004B2283">
        <w:rPr>
          <w:sz w:val="24"/>
        </w:rPr>
        <w:t>接口中只可以有常量，不能有变量；而</w:t>
      </w:r>
      <w:r w:rsidR="00C46526" w:rsidRPr="004B2283">
        <w:rPr>
          <w:sz w:val="24"/>
        </w:rPr>
        <w:t>abstrac</w:t>
      </w:r>
      <w:bookmarkStart w:id="2" w:name="_GoBack"/>
      <w:bookmarkEnd w:id="2"/>
      <w:r w:rsidR="00C46526" w:rsidRPr="004B2283">
        <w:rPr>
          <w:sz w:val="24"/>
        </w:rPr>
        <w:t>t</w:t>
      </w:r>
      <w:r w:rsidR="00C46526" w:rsidRPr="004B2283">
        <w:rPr>
          <w:sz w:val="24"/>
        </w:rPr>
        <w:t>类中既可以有常量也可</w:t>
      </w:r>
      <w:r w:rsidR="00C46526" w:rsidRPr="004B2283">
        <w:rPr>
          <w:sz w:val="24"/>
        </w:rPr>
        <w:t>以有变量。</w:t>
      </w:r>
    </w:p>
    <w:p w:rsidR="008E28A5" w:rsidRDefault="00C46526" w:rsidP="004B2283">
      <w:pPr>
        <w:ind w:left="420" w:firstLine="420"/>
        <w:rPr>
          <w:sz w:val="24"/>
        </w:rPr>
      </w:pPr>
      <w:r>
        <w:rPr>
          <w:rFonts w:hint="eastAsia"/>
          <w:sz w:val="24"/>
        </w:rPr>
        <w:t>3)</w:t>
      </w:r>
      <w:r>
        <w:rPr>
          <w:sz w:val="24"/>
        </w:rPr>
        <w:t>abstract</w:t>
      </w:r>
      <w:r>
        <w:rPr>
          <w:sz w:val="24"/>
        </w:rPr>
        <w:t>类中也可以有非</w:t>
      </w:r>
      <w:r>
        <w:rPr>
          <w:sz w:val="24"/>
        </w:rPr>
        <w:t>abstract</w:t>
      </w:r>
      <w:r>
        <w:rPr>
          <w:sz w:val="24"/>
        </w:rPr>
        <w:t>方法，接口不可以。</w:t>
      </w:r>
    </w:p>
    <w:p w:rsidR="008E28A5" w:rsidRDefault="008E28A5" w:rsidP="008E28A5">
      <w:pPr>
        <w:rPr>
          <w:sz w:val="24"/>
        </w:rPr>
      </w:pPr>
      <w:r>
        <w:rPr>
          <w:sz w:val="24"/>
        </w:rPr>
        <w:t>3.</w:t>
      </w:r>
      <w:r w:rsidR="00C46526">
        <w:rPr>
          <w:sz w:val="24"/>
        </w:rPr>
        <w:t>如果某个问题需要使用继承才能更好地解决，子类除了需要重写父类的</w:t>
      </w:r>
      <w:r w:rsidR="00C46526">
        <w:rPr>
          <w:sz w:val="24"/>
        </w:rPr>
        <w:t>abstract</w:t>
      </w:r>
      <w:r w:rsidR="00C46526">
        <w:rPr>
          <w:sz w:val="24"/>
        </w:rPr>
        <w:t>方法外，还需要从父类继承一些变量或继承一些重要的非</w:t>
      </w:r>
      <w:r w:rsidR="00C46526">
        <w:rPr>
          <w:sz w:val="24"/>
        </w:rPr>
        <w:t>abstract</w:t>
      </w:r>
      <w:r w:rsidR="00C46526">
        <w:rPr>
          <w:sz w:val="24"/>
        </w:rPr>
        <w:t>方法，就可以考虑用</w:t>
      </w:r>
      <w:r w:rsidR="00C46526">
        <w:rPr>
          <w:sz w:val="24"/>
        </w:rPr>
        <w:t>abstract</w:t>
      </w:r>
      <w:r w:rsidR="00C46526">
        <w:rPr>
          <w:sz w:val="24"/>
        </w:rPr>
        <w:t>类。</w:t>
      </w:r>
    </w:p>
    <w:p w:rsidR="008E28A5" w:rsidRPr="008E28A5" w:rsidRDefault="008E28A5" w:rsidP="008E28A5">
      <w:pPr>
        <w:rPr>
          <w:sz w:val="24"/>
        </w:rPr>
      </w:pPr>
      <w:r w:rsidRPr="008E28A5">
        <w:rPr>
          <w:rFonts w:hint="eastAsia"/>
          <w:sz w:val="24"/>
        </w:rPr>
        <w:t>4</w:t>
      </w:r>
      <w:r w:rsidRPr="008E28A5">
        <w:rPr>
          <w:sz w:val="24"/>
        </w:rPr>
        <w:t>.</w:t>
      </w:r>
      <w:r w:rsidRPr="008E28A5">
        <w:rPr>
          <w:sz w:val="24"/>
        </w:rPr>
        <w:t>回调的两个基本条件：</w:t>
      </w:r>
    </w:p>
    <w:p w:rsidR="008E28A5" w:rsidRPr="008E28A5" w:rsidRDefault="008E28A5" w:rsidP="008E28A5">
      <w:pPr>
        <w:ind w:firstLine="420"/>
        <w:rPr>
          <w:sz w:val="24"/>
        </w:rPr>
      </w:pPr>
      <w:r w:rsidRPr="008E28A5">
        <w:rPr>
          <w:sz w:val="24"/>
        </w:rPr>
        <w:t>Class A</w:t>
      </w:r>
      <w:r w:rsidRPr="008E28A5">
        <w:rPr>
          <w:sz w:val="24"/>
        </w:rPr>
        <w:t>调用</w:t>
      </w:r>
      <w:r w:rsidRPr="008E28A5">
        <w:rPr>
          <w:sz w:val="24"/>
        </w:rPr>
        <w:t>Class B</w:t>
      </w:r>
      <w:r w:rsidRPr="008E28A5">
        <w:rPr>
          <w:sz w:val="24"/>
        </w:rPr>
        <w:t>中的</w:t>
      </w:r>
      <w:r w:rsidRPr="008E28A5">
        <w:rPr>
          <w:sz w:val="24"/>
        </w:rPr>
        <w:t>X</w:t>
      </w:r>
      <w:r w:rsidRPr="008E28A5">
        <w:rPr>
          <w:sz w:val="24"/>
        </w:rPr>
        <w:t>方法</w:t>
      </w:r>
    </w:p>
    <w:p w:rsidR="008E28A5" w:rsidRPr="008E28A5" w:rsidRDefault="008E28A5" w:rsidP="008E28A5">
      <w:pPr>
        <w:ind w:firstLine="420"/>
        <w:rPr>
          <w:sz w:val="24"/>
        </w:rPr>
      </w:pPr>
      <w:r w:rsidRPr="008E28A5">
        <w:rPr>
          <w:sz w:val="24"/>
        </w:rPr>
        <w:t>ClassB</w:t>
      </w:r>
      <w:r w:rsidRPr="008E28A5">
        <w:rPr>
          <w:sz w:val="24"/>
        </w:rPr>
        <w:t>中</w:t>
      </w:r>
      <w:r w:rsidRPr="008E28A5">
        <w:rPr>
          <w:sz w:val="24"/>
        </w:rPr>
        <w:t>X</w:t>
      </w:r>
      <w:r w:rsidRPr="008E28A5">
        <w:rPr>
          <w:sz w:val="24"/>
        </w:rPr>
        <w:t>方法执行的过程中调用</w:t>
      </w:r>
      <w:r w:rsidRPr="008E28A5">
        <w:rPr>
          <w:sz w:val="24"/>
        </w:rPr>
        <w:t>Class A</w:t>
      </w:r>
      <w:r w:rsidRPr="008E28A5">
        <w:rPr>
          <w:sz w:val="24"/>
        </w:rPr>
        <w:t>中的</w:t>
      </w:r>
      <w:r w:rsidRPr="008E28A5">
        <w:rPr>
          <w:sz w:val="24"/>
        </w:rPr>
        <w:t>Y</w:t>
      </w:r>
      <w:r w:rsidRPr="008E28A5">
        <w:rPr>
          <w:sz w:val="24"/>
        </w:rPr>
        <w:t>方法完成回调</w:t>
      </w:r>
    </w:p>
    <w:p w:rsidR="009F37E1" w:rsidRDefault="009F37E1">
      <w:pPr>
        <w:rPr>
          <w:rFonts w:hint="eastAsia"/>
        </w:rPr>
      </w:pPr>
    </w:p>
    <w:sectPr w:rsidR="009F37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6526" w:rsidRDefault="00C46526" w:rsidP="00E75D11">
      <w:r>
        <w:separator/>
      </w:r>
    </w:p>
  </w:endnote>
  <w:endnote w:type="continuationSeparator" w:id="0">
    <w:p w:rsidR="00C46526" w:rsidRDefault="00C46526" w:rsidP="00E75D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_GB2312">
    <w:altName w:val="楷体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6526" w:rsidRDefault="00C46526" w:rsidP="00E75D11">
      <w:r>
        <w:separator/>
      </w:r>
    </w:p>
  </w:footnote>
  <w:footnote w:type="continuationSeparator" w:id="0">
    <w:p w:rsidR="00C46526" w:rsidRDefault="00C46526" w:rsidP="00E75D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E59D9E8"/>
    <w:multiLevelType w:val="singleLevel"/>
    <w:tmpl w:val="BE59D9E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C SYSTEM">
    <w15:presenceInfo w15:providerId="None" w15:userId="MC SYSTE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7E1"/>
    <w:rsid w:val="004B2283"/>
    <w:rsid w:val="007F0ED7"/>
    <w:rsid w:val="008E28A5"/>
    <w:rsid w:val="009F37E1"/>
    <w:rsid w:val="00B26C1C"/>
    <w:rsid w:val="00C46526"/>
    <w:rsid w:val="00E22FD7"/>
    <w:rsid w:val="00E75D11"/>
    <w:rsid w:val="00F57549"/>
    <w:rsid w:val="0213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2E26877"/>
  <w15:docId w15:val="{56097889-06DC-43D2-AFD6-3999DF08B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75D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E75D1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E75D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E75D11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7">
    <w:name w:val="Strong"/>
    <w:basedOn w:val="a0"/>
    <w:uiPriority w:val="22"/>
    <w:qFormat/>
    <w:rsid w:val="00E22FD7"/>
    <w:rPr>
      <w:b/>
      <w:bCs/>
    </w:rPr>
  </w:style>
  <w:style w:type="paragraph" w:styleId="a8">
    <w:name w:val="Normal (Web)"/>
    <w:basedOn w:val="a"/>
    <w:uiPriority w:val="99"/>
    <w:unhideWhenUsed/>
    <w:rsid w:val="008E28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15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393</Words>
  <Characters>2244</Characters>
  <Application>Microsoft Office Word</Application>
  <DocSecurity>0</DocSecurity>
  <Lines>18</Lines>
  <Paragraphs>5</Paragraphs>
  <ScaleCrop>false</ScaleCrop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glx666</dc:creator>
  <cp:lastModifiedBy>张印祺</cp:lastModifiedBy>
  <cp:revision>5</cp:revision>
  <dcterms:created xsi:type="dcterms:W3CDTF">2020-12-19T14:54:00Z</dcterms:created>
  <dcterms:modified xsi:type="dcterms:W3CDTF">2020-12-19T14:55:00Z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